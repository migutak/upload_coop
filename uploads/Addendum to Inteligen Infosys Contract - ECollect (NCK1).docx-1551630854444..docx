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F640" w14:textId="6EA48BB1" w:rsidR="00BD3CFB" w:rsidRDefault="008C346E" w:rsidP="00857D15">
      <w:pPr>
        <w:spacing w:after="0" w:line="360" w:lineRule="auto"/>
        <w:jc w:val="center"/>
        <w:rPr>
          <w:rFonts w:asciiTheme="majorHAnsi" w:hAnsiTheme="majorHAnsi"/>
          <w:b/>
          <w:sz w:val="24"/>
          <w:szCs w:val="24"/>
        </w:rPr>
      </w:pPr>
      <w:r w:rsidRPr="002000DD">
        <w:rPr>
          <w:rFonts w:asciiTheme="majorHAnsi" w:hAnsiTheme="majorHAnsi"/>
          <w:b/>
          <w:sz w:val="24"/>
          <w:szCs w:val="24"/>
        </w:rPr>
        <w:t xml:space="preserve">ADDENDUM </w:t>
      </w:r>
    </w:p>
    <w:p w14:paraId="0F8EF5C1" w14:textId="77777777" w:rsidR="00BD3CFB" w:rsidRDefault="00BD3CFB" w:rsidP="002000DD">
      <w:pPr>
        <w:spacing w:after="0" w:line="360" w:lineRule="auto"/>
        <w:rPr>
          <w:rFonts w:asciiTheme="majorHAnsi" w:hAnsiTheme="majorHAnsi"/>
          <w:b/>
          <w:sz w:val="24"/>
          <w:szCs w:val="24"/>
        </w:rPr>
      </w:pPr>
    </w:p>
    <w:p w14:paraId="7A76B45E" w14:textId="022B7997" w:rsidR="002000DD" w:rsidRDefault="00BD3CFB" w:rsidP="002000DD">
      <w:pPr>
        <w:spacing w:after="0" w:line="360" w:lineRule="auto"/>
        <w:rPr>
          <w:rFonts w:asciiTheme="majorHAnsi" w:hAnsiTheme="majorHAnsi"/>
          <w:b/>
          <w:bCs/>
          <w:sz w:val="24"/>
          <w:szCs w:val="24"/>
          <w:lang w:val="en-GB"/>
        </w:rPr>
      </w:pPr>
      <w:r>
        <w:rPr>
          <w:rFonts w:asciiTheme="majorHAnsi" w:hAnsiTheme="majorHAnsi"/>
          <w:b/>
          <w:bCs/>
          <w:sz w:val="24"/>
          <w:szCs w:val="24"/>
          <w:lang w:val="en-GB"/>
        </w:rPr>
        <w:t>This Agreement is entered into on the ________ day of ____________ 201</w:t>
      </w:r>
      <w:r w:rsidR="00754980">
        <w:rPr>
          <w:rFonts w:asciiTheme="majorHAnsi" w:hAnsiTheme="majorHAnsi"/>
          <w:b/>
          <w:bCs/>
          <w:sz w:val="24"/>
          <w:szCs w:val="24"/>
          <w:lang w:val="en-GB"/>
        </w:rPr>
        <w:t>8</w:t>
      </w:r>
      <w:r>
        <w:rPr>
          <w:rFonts w:asciiTheme="majorHAnsi" w:hAnsiTheme="majorHAnsi"/>
          <w:b/>
          <w:bCs/>
          <w:sz w:val="24"/>
          <w:szCs w:val="24"/>
          <w:lang w:val="en-GB"/>
        </w:rPr>
        <w:t xml:space="preserve"> between </w:t>
      </w:r>
      <w:r w:rsidRPr="00BD3CFB">
        <w:rPr>
          <w:rFonts w:asciiTheme="majorHAnsi" w:hAnsiTheme="majorHAnsi"/>
          <w:b/>
          <w:bCs/>
          <w:sz w:val="24"/>
          <w:szCs w:val="24"/>
        </w:rPr>
        <w:t>THE CO-OPERATIVE BANK OF KENYA LIMITED</w:t>
      </w:r>
      <w:r w:rsidR="007D3DF2">
        <w:rPr>
          <w:rFonts w:asciiTheme="majorHAnsi" w:hAnsiTheme="majorHAnsi"/>
          <w:b/>
          <w:bCs/>
          <w:sz w:val="24"/>
          <w:szCs w:val="24"/>
        </w:rPr>
        <w:t xml:space="preserve"> (“the Bank”)</w:t>
      </w:r>
      <w:r>
        <w:rPr>
          <w:rFonts w:asciiTheme="majorHAnsi" w:hAnsiTheme="majorHAnsi"/>
          <w:b/>
          <w:bCs/>
          <w:sz w:val="24"/>
          <w:szCs w:val="24"/>
        </w:rPr>
        <w:t xml:space="preserve"> </w:t>
      </w:r>
      <w:r w:rsidRPr="00BD3CFB">
        <w:rPr>
          <w:rFonts w:asciiTheme="majorHAnsi" w:hAnsiTheme="majorHAnsi"/>
          <w:b/>
          <w:bCs/>
          <w:sz w:val="24"/>
          <w:szCs w:val="24"/>
          <w:lang w:val="en-GB"/>
        </w:rPr>
        <w:t xml:space="preserve">AND </w:t>
      </w:r>
      <w:r w:rsidR="007A6493">
        <w:rPr>
          <w:rFonts w:asciiTheme="majorHAnsi" w:hAnsiTheme="majorHAnsi"/>
          <w:b/>
          <w:bCs/>
          <w:sz w:val="24"/>
          <w:szCs w:val="24"/>
          <w:lang w:val="en-GB"/>
        </w:rPr>
        <w:t>INTELIGEN INFOSYS</w:t>
      </w:r>
      <w:r w:rsidRPr="002000DD">
        <w:rPr>
          <w:rFonts w:asciiTheme="majorHAnsi" w:hAnsiTheme="majorHAnsi"/>
          <w:b/>
          <w:bCs/>
          <w:sz w:val="24"/>
          <w:szCs w:val="24"/>
          <w:lang w:val="en-GB"/>
        </w:rPr>
        <w:t xml:space="preserve"> LIMITED</w:t>
      </w:r>
      <w:r>
        <w:rPr>
          <w:rFonts w:asciiTheme="majorHAnsi" w:hAnsiTheme="majorHAnsi"/>
          <w:b/>
          <w:bCs/>
          <w:sz w:val="24"/>
          <w:szCs w:val="24"/>
          <w:lang w:val="en-GB"/>
        </w:rPr>
        <w:t xml:space="preserve"> (“</w:t>
      </w:r>
      <w:proofErr w:type="spellStart"/>
      <w:r w:rsidR="007A6493">
        <w:rPr>
          <w:rFonts w:asciiTheme="majorHAnsi" w:hAnsiTheme="majorHAnsi"/>
          <w:b/>
          <w:bCs/>
          <w:sz w:val="24"/>
          <w:szCs w:val="24"/>
          <w:lang w:val="en-GB"/>
        </w:rPr>
        <w:t>Inteligen</w:t>
      </w:r>
      <w:proofErr w:type="spellEnd"/>
      <w:r w:rsidR="002268F8">
        <w:rPr>
          <w:rFonts w:asciiTheme="majorHAnsi" w:hAnsiTheme="majorHAnsi"/>
          <w:b/>
          <w:bCs/>
          <w:sz w:val="24"/>
          <w:szCs w:val="24"/>
          <w:lang w:val="en-GB"/>
        </w:rPr>
        <w:t xml:space="preserve"> Infosys</w:t>
      </w:r>
      <w:r>
        <w:rPr>
          <w:rFonts w:asciiTheme="majorHAnsi" w:hAnsiTheme="majorHAnsi"/>
          <w:b/>
          <w:bCs/>
          <w:sz w:val="24"/>
          <w:szCs w:val="24"/>
          <w:lang w:val="en-GB"/>
        </w:rPr>
        <w:t xml:space="preserve">”) and is an Addendum to </w:t>
      </w:r>
      <w:r>
        <w:rPr>
          <w:rFonts w:asciiTheme="majorHAnsi" w:hAnsiTheme="majorHAnsi"/>
          <w:b/>
          <w:sz w:val="24"/>
          <w:szCs w:val="24"/>
        </w:rPr>
        <w:t>t</w:t>
      </w:r>
      <w:r w:rsidRPr="002000DD">
        <w:rPr>
          <w:rFonts w:asciiTheme="majorHAnsi" w:hAnsiTheme="majorHAnsi"/>
          <w:b/>
          <w:sz w:val="24"/>
          <w:szCs w:val="24"/>
        </w:rPr>
        <w:t xml:space="preserve">he </w:t>
      </w:r>
      <w:r w:rsidR="002268F8">
        <w:rPr>
          <w:rFonts w:asciiTheme="majorHAnsi" w:hAnsiTheme="majorHAnsi"/>
          <w:b/>
          <w:sz w:val="24"/>
          <w:szCs w:val="24"/>
          <w:lang w:val="en-GB"/>
        </w:rPr>
        <w:t xml:space="preserve">Implementation Agreement E-Collections: A Debt Management System </w:t>
      </w:r>
      <w:r>
        <w:rPr>
          <w:rFonts w:asciiTheme="majorHAnsi" w:hAnsiTheme="majorHAnsi"/>
          <w:b/>
          <w:sz w:val="24"/>
          <w:szCs w:val="24"/>
        </w:rPr>
        <w:t xml:space="preserve">dated </w:t>
      </w:r>
      <w:r w:rsidR="002268F8">
        <w:rPr>
          <w:rFonts w:asciiTheme="majorHAnsi" w:hAnsiTheme="majorHAnsi"/>
          <w:b/>
          <w:sz w:val="24"/>
          <w:szCs w:val="24"/>
        </w:rPr>
        <w:t>19</w:t>
      </w:r>
      <w:r w:rsidR="002268F8" w:rsidRPr="002268F8">
        <w:rPr>
          <w:rFonts w:asciiTheme="majorHAnsi" w:hAnsiTheme="majorHAnsi"/>
          <w:b/>
          <w:sz w:val="24"/>
          <w:szCs w:val="24"/>
          <w:vertAlign w:val="superscript"/>
        </w:rPr>
        <w:t>th</w:t>
      </w:r>
      <w:r w:rsidR="002268F8">
        <w:rPr>
          <w:rFonts w:asciiTheme="majorHAnsi" w:hAnsiTheme="majorHAnsi"/>
          <w:b/>
          <w:sz w:val="24"/>
          <w:szCs w:val="24"/>
        </w:rPr>
        <w:t xml:space="preserve"> February 2014 </w:t>
      </w:r>
      <w:r>
        <w:rPr>
          <w:rFonts w:asciiTheme="majorHAnsi" w:hAnsiTheme="majorHAnsi"/>
          <w:b/>
          <w:sz w:val="24"/>
          <w:szCs w:val="24"/>
          <w:lang w:val="en-GB"/>
        </w:rPr>
        <w:t>b</w:t>
      </w:r>
      <w:r w:rsidRPr="002000DD">
        <w:rPr>
          <w:rFonts w:asciiTheme="majorHAnsi" w:hAnsiTheme="majorHAnsi"/>
          <w:b/>
          <w:sz w:val="24"/>
          <w:szCs w:val="24"/>
          <w:lang w:val="en-GB"/>
        </w:rPr>
        <w:t xml:space="preserve">etween </w:t>
      </w:r>
      <w:r>
        <w:rPr>
          <w:rFonts w:asciiTheme="majorHAnsi" w:hAnsiTheme="majorHAnsi"/>
          <w:b/>
          <w:sz w:val="24"/>
          <w:szCs w:val="24"/>
        </w:rPr>
        <w:t>t</w:t>
      </w:r>
      <w:r w:rsidRPr="002000DD">
        <w:rPr>
          <w:rFonts w:asciiTheme="majorHAnsi" w:hAnsiTheme="majorHAnsi"/>
          <w:b/>
          <w:sz w:val="24"/>
          <w:szCs w:val="24"/>
        </w:rPr>
        <w:t xml:space="preserve">he </w:t>
      </w:r>
      <w:r>
        <w:rPr>
          <w:rFonts w:asciiTheme="majorHAnsi" w:hAnsiTheme="majorHAnsi"/>
          <w:b/>
          <w:sz w:val="24"/>
          <w:szCs w:val="24"/>
        </w:rPr>
        <w:t xml:space="preserve">Parties </w:t>
      </w:r>
      <w:r>
        <w:rPr>
          <w:rFonts w:asciiTheme="majorHAnsi" w:hAnsiTheme="majorHAnsi"/>
          <w:b/>
          <w:bCs/>
          <w:sz w:val="24"/>
          <w:szCs w:val="24"/>
          <w:lang w:val="en-GB"/>
        </w:rPr>
        <w:t>(“The Initial Contract”)</w:t>
      </w:r>
      <w:r w:rsidR="00A95FA7" w:rsidRPr="002000DD">
        <w:rPr>
          <w:rFonts w:asciiTheme="majorHAnsi" w:hAnsiTheme="majorHAnsi"/>
          <w:b/>
          <w:bCs/>
          <w:sz w:val="24"/>
          <w:szCs w:val="24"/>
          <w:lang w:val="en-GB"/>
        </w:rPr>
        <w:t>.</w:t>
      </w:r>
    </w:p>
    <w:p w14:paraId="36F27063" w14:textId="77777777" w:rsidR="00BD3CFB" w:rsidRDefault="00BD3CFB" w:rsidP="002000DD">
      <w:pPr>
        <w:spacing w:after="0" w:line="360" w:lineRule="auto"/>
        <w:rPr>
          <w:rFonts w:asciiTheme="majorHAnsi" w:hAnsiTheme="majorHAnsi"/>
          <w:b/>
          <w:bCs/>
          <w:sz w:val="24"/>
          <w:szCs w:val="24"/>
          <w:lang w:val="en-GB"/>
        </w:rPr>
      </w:pPr>
    </w:p>
    <w:p w14:paraId="0E95182D" w14:textId="3C5A51C2" w:rsidR="00A95FA7" w:rsidRDefault="002000DD" w:rsidP="007C04C7">
      <w:pPr>
        <w:pStyle w:val="ListParagraph"/>
        <w:numPr>
          <w:ilvl w:val="0"/>
          <w:numId w:val="5"/>
        </w:numPr>
        <w:spacing w:after="0" w:line="360" w:lineRule="auto"/>
        <w:rPr>
          <w:rFonts w:asciiTheme="majorHAnsi" w:hAnsiTheme="majorHAnsi"/>
          <w:bCs/>
          <w:sz w:val="24"/>
          <w:szCs w:val="24"/>
        </w:rPr>
      </w:pPr>
      <w:r w:rsidRPr="002000DD">
        <w:rPr>
          <w:rFonts w:asciiTheme="majorHAnsi" w:hAnsiTheme="majorHAnsi"/>
          <w:b/>
          <w:bCs/>
          <w:sz w:val="24"/>
          <w:szCs w:val="24"/>
          <w:lang w:val="en-GB"/>
        </w:rPr>
        <w:t>Background</w:t>
      </w:r>
    </w:p>
    <w:p w14:paraId="40FE3E82" w14:textId="3E0942EA" w:rsidR="007C04C7" w:rsidRPr="007C04C7" w:rsidRDefault="007C04C7" w:rsidP="007C04C7">
      <w:pPr>
        <w:pStyle w:val="ListParagraph"/>
        <w:spacing w:after="0" w:line="360" w:lineRule="auto"/>
      </w:pPr>
      <w:r w:rsidRPr="007C04C7">
        <w:rPr>
          <w:rFonts w:asciiTheme="majorHAnsi" w:hAnsiTheme="majorHAnsi"/>
          <w:bCs/>
          <w:sz w:val="24"/>
          <w:szCs w:val="24"/>
        </w:rPr>
        <w:t xml:space="preserve">This addendum seeks to </w:t>
      </w:r>
      <w:r w:rsidR="007D3DF2">
        <w:rPr>
          <w:rFonts w:asciiTheme="majorHAnsi" w:hAnsiTheme="majorHAnsi"/>
          <w:bCs/>
          <w:sz w:val="24"/>
          <w:szCs w:val="24"/>
        </w:rPr>
        <w:t xml:space="preserve">have the </w:t>
      </w:r>
      <w:r w:rsidR="002109B5">
        <w:rPr>
          <w:rFonts w:asciiTheme="majorHAnsi" w:hAnsiTheme="majorHAnsi"/>
          <w:bCs/>
          <w:sz w:val="24"/>
          <w:szCs w:val="24"/>
        </w:rPr>
        <w:t xml:space="preserve">Change Requests </w:t>
      </w:r>
      <w:r w:rsidR="007D3DF2">
        <w:rPr>
          <w:rFonts w:asciiTheme="majorHAnsi" w:hAnsiTheme="majorHAnsi"/>
          <w:bCs/>
          <w:sz w:val="24"/>
          <w:szCs w:val="24"/>
        </w:rPr>
        <w:t>detailed herein delivered based on</w:t>
      </w:r>
      <w:r w:rsidRPr="007C04C7">
        <w:t xml:space="preserve"> specific output as detailed in the </w:t>
      </w:r>
      <w:r w:rsidR="002268F8">
        <w:t>Change Request</w:t>
      </w:r>
      <w:r w:rsidRPr="007C04C7">
        <w:t xml:space="preserve"> and the task schedule</w:t>
      </w:r>
      <w:r w:rsidR="007D3DF2">
        <w:t xml:space="preserve"> and not necessarily based on man days</w:t>
      </w:r>
      <w:r w:rsidRPr="007C04C7">
        <w:t>.</w:t>
      </w:r>
    </w:p>
    <w:p w14:paraId="74B0CC4D" w14:textId="47BBC0D9" w:rsidR="00A95FA7" w:rsidRDefault="002268F8" w:rsidP="00CC74E2">
      <w:pPr>
        <w:pStyle w:val="ListParagraph"/>
        <w:numPr>
          <w:ilvl w:val="0"/>
          <w:numId w:val="5"/>
        </w:numPr>
        <w:spacing w:after="0" w:line="360" w:lineRule="auto"/>
        <w:rPr>
          <w:rFonts w:asciiTheme="majorHAnsi" w:hAnsiTheme="majorHAnsi"/>
          <w:b/>
          <w:bCs/>
          <w:sz w:val="24"/>
          <w:szCs w:val="24"/>
          <w:lang w:val="en-GB"/>
        </w:rPr>
      </w:pPr>
      <w:r>
        <w:rPr>
          <w:rFonts w:asciiTheme="majorHAnsi" w:hAnsiTheme="majorHAnsi"/>
          <w:b/>
          <w:bCs/>
          <w:sz w:val="24"/>
          <w:szCs w:val="24"/>
          <w:lang w:val="en-GB"/>
        </w:rPr>
        <w:t>Change Request</w:t>
      </w:r>
      <w:r w:rsidR="00FF5473">
        <w:rPr>
          <w:rFonts w:asciiTheme="majorHAnsi" w:hAnsiTheme="majorHAnsi"/>
          <w:b/>
          <w:bCs/>
          <w:sz w:val="24"/>
          <w:szCs w:val="24"/>
          <w:lang w:val="en-GB"/>
        </w:rPr>
        <w:t>s</w:t>
      </w:r>
    </w:p>
    <w:p w14:paraId="3D9AA653" w14:textId="47A3B8E7" w:rsidR="0050667E" w:rsidRDefault="002268F8" w:rsidP="0050667E">
      <w:pPr>
        <w:spacing w:after="0" w:line="360" w:lineRule="auto"/>
        <w:ind w:left="720"/>
        <w:rPr>
          <w:rFonts w:asciiTheme="majorHAnsi" w:hAnsiTheme="majorHAnsi"/>
          <w:bCs/>
          <w:sz w:val="24"/>
          <w:szCs w:val="24"/>
          <w:lang w:val="en-GB"/>
        </w:rPr>
      </w:pPr>
      <w:proofErr w:type="spellStart"/>
      <w:r>
        <w:rPr>
          <w:rFonts w:asciiTheme="majorHAnsi" w:hAnsiTheme="majorHAnsi"/>
          <w:bCs/>
          <w:sz w:val="24"/>
          <w:szCs w:val="24"/>
          <w:lang w:val="en-GB"/>
        </w:rPr>
        <w:t>Inteligen</w:t>
      </w:r>
      <w:proofErr w:type="spellEnd"/>
      <w:r w:rsidR="0050667E">
        <w:rPr>
          <w:rFonts w:asciiTheme="majorHAnsi" w:hAnsiTheme="majorHAnsi"/>
          <w:bCs/>
          <w:sz w:val="24"/>
          <w:szCs w:val="24"/>
          <w:lang w:val="en-GB"/>
        </w:rPr>
        <w:t xml:space="preserve"> </w:t>
      </w:r>
      <w:ins w:id="0" w:author="Christopher Ndoro [Legal]" w:date="2018-07-25T15:38:00Z">
        <w:r w:rsidR="00A4484B">
          <w:rPr>
            <w:rFonts w:asciiTheme="majorHAnsi" w:hAnsiTheme="majorHAnsi"/>
            <w:bCs/>
            <w:sz w:val="24"/>
            <w:szCs w:val="24"/>
            <w:lang w:val="en-GB"/>
          </w:rPr>
          <w:t xml:space="preserve">Infosys </w:t>
        </w:r>
      </w:ins>
      <w:r w:rsidR="0050667E">
        <w:rPr>
          <w:rFonts w:asciiTheme="majorHAnsi" w:hAnsiTheme="majorHAnsi"/>
          <w:bCs/>
          <w:sz w:val="24"/>
          <w:szCs w:val="24"/>
          <w:lang w:val="en-GB"/>
        </w:rPr>
        <w:t xml:space="preserve">shall deliver </w:t>
      </w:r>
      <w:r w:rsidR="002109B5">
        <w:rPr>
          <w:rFonts w:asciiTheme="majorHAnsi" w:hAnsiTheme="majorHAnsi"/>
          <w:bCs/>
          <w:sz w:val="24"/>
          <w:szCs w:val="24"/>
          <w:lang w:val="en-GB"/>
        </w:rPr>
        <w:t xml:space="preserve">the </w:t>
      </w:r>
      <w:del w:id="1" w:author="Amos Mwita [Business Change Management]" w:date="2018-07-27T16:34:00Z">
        <w:r w:rsidR="002109B5" w:rsidDel="003A3E16">
          <w:rPr>
            <w:rFonts w:asciiTheme="majorHAnsi" w:hAnsiTheme="majorHAnsi"/>
            <w:bCs/>
            <w:sz w:val="24"/>
            <w:szCs w:val="24"/>
            <w:lang w:val="en-GB"/>
          </w:rPr>
          <w:delText xml:space="preserve">following </w:delText>
        </w:r>
      </w:del>
      <w:r w:rsidR="002109B5">
        <w:rPr>
          <w:rFonts w:asciiTheme="majorHAnsi" w:hAnsiTheme="majorHAnsi"/>
          <w:bCs/>
          <w:sz w:val="24"/>
          <w:szCs w:val="24"/>
          <w:lang w:val="en-GB"/>
        </w:rPr>
        <w:t>requested enhancements</w:t>
      </w:r>
      <w:ins w:id="2" w:author="Amos Mwita [Business Change Management]" w:date="2018-07-27T16:34:00Z">
        <w:r w:rsidR="003A3E16">
          <w:rPr>
            <w:rFonts w:asciiTheme="majorHAnsi" w:hAnsiTheme="majorHAnsi"/>
            <w:bCs/>
            <w:sz w:val="24"/>
            <w:szCs w:val="24"/>
            <w:lang w:val="en-GB"/>
          </w:rPr>
          <w:t xml:space="preserve"> as per below change requests.</w:t>
        </w:r>
      </w:ins>
    </w:p>
    <w:p w14:paraId="47FD4882" w14:textId="2916CF7C" w:rsidR="00FF5473" w:rsidRDefault="00FF5473" w:rsidP="0050667E">
      <w:pPr>
        <w:spacing w:after="0" w:line="360" w:lineRule="auto"/>
        <w:ind w:left="720"/>
        <w:rPr>
          <w:rFonts w:asciiTheme="majorHAnsi" w:hAnsiTheme="majorHAnsi"/>
          <w:bCs/>
          <w:sz w:val="24"/>
          <w:szCs w:val="24"/>
          <w:lang w:val="en-GB"/>
        </w:rPr>
      </w:pPr>
    </w:p>
    <w:p w14:paraId="07D200D5" w14:textId="1246C8D2" w:rsidR="00FF5473" w:rsidRPr="002109B5" w:rsidRDefault="00FF5473" w:rsidP="002109B5">
      <w:pPr>
        <w:pStyle w:val="NoSpacing"/>
        <w:ind w:left="720"/>
        <w:jc w:val="both"/>
        <w:rPr>
          <w:rFonts w:asciiTheme="majorHAnsi" w:hAnsiTheme="majorHAnsi" w:cstheme="majorHAnsi"/>
          <w:sz w:val="24"/>
          <w:szCs w:val="24"/>
          <w:lang w:val="en-GB"/>
        </w:rPr>
      </w:pPr>
      <w:r w:rsidRPr="002109B5">
        <w:rPr>
          <w:sz w:val="24"/>
          <w:szCs w:val="24"/>
          <w:lang w:val="en-GB"/>
        </w:rPr>
        <w:t xml:space="preserve"> </w:t>
      </w:r>
      <w:r w:rsidRPr="002109B5">
        <w:rPr>
          <w:rFonts w:asciiTheme="majorHAnsi" w:hAnsiTheme="majorHAnsi" w:cstheme="majorHAnsi"/>
          <w:sz w:val="24"/>
          <w:szCs w:val="24"/>
          <w:lang w:val="en-GB"/>
        </w:rPr>
        <w:t>CR</w:t>
      </w:r>
      <w:r w:rsidRPr="002109B5">
        <w:rPr>
          <w:rFonts w:asciiTheme="majorHAnsi" w:hAnsiTheme="majorHAnsi" w:cstheme="majorHAnsi"/>
          <w:sz w:val="24"/>
          <w:szCs w:val="24"/>
          <w:lang w:val="en-GB"/>
        </w:rPr>
        <w:tab/>
        <w:t xml:space="preserve">1.0   </w:t>
      </w:r>
      <w:r w:rsidRPr="002109B5">
        <w:rPr>
          <w:rFonts w:asciiTheme="majorHAnsi" w:hAnsiTheme="majorHAnsi" w:cstheme="majorHAnsi"/>
          <w:sz w:val="24"/>
          <w:szCs w:val="24"/>
          <w:lang w:val="en-GB"/>
        </w:rPr>
        <w:tab/>
      </w:r>
      <w:r w:rsidRPr="002109B5">
        <w:rPr>
          <w:rFonts w:asciiTheme="majorHAnsi" w:hAnsiTheme="majorHAnsi" w:cstheme="majorHAnsi"/>
          <w:sz w:val="24"/>
          <w:szCs w:val="24"/>
        </w:rPr>
        <w:t>Creation of personalized work lists for the different roles</w:t>
      </w:r>
      <w:r w:rsidRPr="002109B5">
        <w:rPr>
          <w:rFonts w:asciiTheme="majorHAnsi" w:hAnsiTheme="majorHAnsi" w:cstheme="majorHAnsi"/>
          <w:sz w:val="24"/>
          <w:szCs w:val="24"/>
        </w:rPr>
        <w:tab/>
      </w:r>
    </w:p>
    <w:p w14:paraId="48CCFCD1" w14:textId="0DBEF0F5"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2.0</w:t>
      </w:r>
      <w:r w:rsidRPr="002109B5">
        <w:rPr>
          <w:rFonts w:asciiTheme="majorHAnsi" w:hAnsiTheme="majorHAnsi" w:cstheme="majorHAnsi"/>
          <w:sz w:val="24"/>
          <w:szCs w:val="24"/>
          <w:lang w:val="en-GB"/>
        </w:rPr>
        <w:tab/>
        <w:t>Automatic relegation of</w:t>
      </w:r>
      <w:r w:rsidR="00011EF6">
        <w:rPr>
          <w:rFonts w:asciiTheme="majorHAnsi" w:hAnsiTheme="majorHAnsi" w:cstheme="majorHAnsi"/>
          <w:sz w:val="24"/>
          <w:szCs w:val="24"/>
          <w:lang w:val="en-GB"/>
        </w:rPr>
        <w:t xml:space="preserve"> </w:t>
      </w:r>
      <w:r w:rsidRPr="002109B5">
        <w:rPr>
          <w:rFonts w:asciiTheme="majorHAnsi" w:hAnsiTheme="majorHAnsi" w:cstheme="majorHAnsi"/>
          <w:sz w:val="24"/>
          <w:szCs w:val="24"/>
          <w:lang w:val="en-GB"/>
        </w:rPr>
        <w:t>files from branches to remedial</w:t>
      </w:r>
      <w:r w:rsidRPr="002109B5">
        <w:rPr>
          <w:rFonts w:asciiTheme="majorHAnsi" w:hAnsiTheme="majorHAnsi" w:cstheme="majorHAnsi"/>
          <w:sz w:val="24"/>
          <w:szCs w:val="24"/>
          <w:lang w:val="en-GB"/>
        </w:rPr>
        <w:tab/>
      </w:r>
    </w:p>
    <w:p w14:paraId="09B88159" w14:textId="4D56B668"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3.0</w:t>
      </w:r>
      <w:r w:rsidRPr="002109B5">
        <w:rPr>
          <w:rFonts w:asciiTheme="majorHAnsi" w:hAnsiTheme="majorHAnsi" w:cstheme="majorHAnsi"/>
          <w:sz w:val="24"/>
          <w:szCs w:val="24"/>
          <w:lang w:val="en-GB"/>
        </w:rPr>
        <w:tab/>
        <w:t>Remittance of CRB listing data</w:t>
      </w:r>
      <w:r w:rsidRPr="002109B5">
        <w:rPr>
          <w:rFonts w:asciiTheme="majorHAnsi" w:hAnsiTheme="majorHAnsi" w:cstheme="majorHAnsi"/>
          <w:sz w:val="24"/>
          <w:szCs w:val="24"/>
          <w:lang w:val="en-GB"/>
        </w:rPr>
        <w:tab/>
      </w:r>
    </w:p>
    <w:p w14:paraId="6808F0C4" w14:textId="1DB75517" w:rsidR="00FF5473" w:rsidRPr="00456938" w:rsidRDefault="00FF5473" w:rsidP="002109B5">
      <w:pPr>
        <w:pStyle w:val="NoSpacing"/>
        <w:ind w:left="720"/>
        <w:jc w:val="both"/>
        <w:rPr>
          <w:rFonts w:asciiTheme="majorHAnsi" w:hAnsiTheme="majorHAnsi" w:cstheme="majorHAnsi"/>
          <w:strike/>
          <w:sz w:val="24"/>
          <w:szCs w:val="24"/>
          <w:lang w:val="en-GB"/>
          <w:rPrChange w:id="3" w:author="Microsoft Office User" w:date="2019-02-13T23:38:00Z">
            <w:rPr>
              <w:rFonts w:asciiTheme="majorHAnsi" w:hAnsiTheme="majorHAnsi" w:cstheme="majorHAnsi"/>
              <w:sz w:val="24"/>
              <w:szCs w:val="24"/>
              <w:lang w:val="en-GB"/>
            </w:rPr>
          </w:rPrChange>
        </w:rPr>
      </w:pPr>
      <w:r w:rsidRPr="002109B5">
        <w:rPr>
          <w:rFonts w:asciiTheme="majorHAnsi" w:hAnsiTheme="majorHAnsi" w:cstheme="majorHAnsi"/>
          <w:sz w:val="24"/>
          <w:szCs w:val="24"/>
          <w:lang w:val="en-GB"/>
        </w:rPr>
        <w:t xml:space="preserve"> </w:t>
      </w:r>
      <w:r w:rsidRPr="00655146">
        <w:rPr>
          <w:rFonts w:asciiTheme="majorHAnsi" w:hAnsiTheme="majorHAnsi" w:cstheme="majorHAnsi"/>
          <w:strike/>
          <w:sz w:val="24"/>
          <w:szCs w:val="24"/>
          <w:lang w:val="en-GB"/>
        </w:rPr>
        <w:t>CR</w:t>
      </w:r>
      <w:r w:rsidRPr="00655146">
        <w:rPr>
          <w:rFonts w:asciiTheme="majorHAnsi" w:hAnsiTheme="majorHAnsi" w:cstheme="majorHAnsi"/>
          <w:strike/>
          <w:sz w:val="24"/>
          <w:szCs w:val="24"/>
          <w:lang w:val="en-GB"/>
        </w:rPr>
        <w:tab/>
        <w:t>4.0</w:t>
      </w:r>
      <w:r w:rsidRPr="00655146">
        <w:rPr>
          <w:rFonts w:asciiTheme="majorHAnsi" w:hAnsiTheme="majorHAnsi" w:cstheme="majorHAnsi"/>
          <w:strike/>
          <w:sz w:val="24"/>
          <w:szCs w:val="24"/>
          <w:lang w:val="en-GB"/>
        </w:rPr>
        <w:tab/>
        <w:t>Automatic generation of post listing demand letters</w:t>
      </w:r>
      <w:r w:rsidRPr="00655146">
        <w:rPr>
          <w:rFonts w:asciiTheme="majorHAnsi" w:hAnsiTheme="majorHAnsi" w:cstheme="majorHAnsi"/>
          <w:strike/>
          <w:sz w:val="24"/>
          <w:szCs w:val="24"/>
          <w:lang w:val="en-GB"/>
        </w:rPr>
        <w:tab/>
      </w:r>
    </w:p>
    <w:p w14:paraId="1B11A2FE" w14:textId="7CD9A5F8" w:rsidR="00FF5473" w:rsidRPr="002109B5" w:rsidRDefault="00FF5473" w:rsidP="002109B5">
      <w:pPr>
        <w:pStyle w:val="NoSpacing"/>
        <w:ind w:left="720"/>
        <w:jc w:val="both"/>
        <w:rPr>
          <w:rFonts w:asciiTheme="majorHAnsi" w:hAnsiTheme="majorHAnsi" w:cstheme="majorHAnsi"/>
          <w:sz w:val="24"/>
          <w:szCs w:val="24"/>
          <w:lang w:val="en-GB"/>
        </w:rPr>
      </w:pPr>
      <w:bookmarkStart w:id="4" w:name="_GoBack"/>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5.0</w:t>
      </w:r>
      <w:r w:rsidRPr="002109B5">
        <w:rPr>
          <w:rFonts w:asciiTheme="majorHAnsi" w:hAnsiTheme="majorHAnsi" w:cstheme="majorHAnsi"/>
          <w:sz w:val="24"/>
          <w:szCs w:val="24"/>
          <w:lang w:val="en-GB"/>
        </w:rPr>
        <w:tab/>
        <w:t>Enhancement of Collectors work list</w:t>
      </w:r>
      <w:r w:rsidRPr="002109B5">
        <w:rPr>
          <w:rFonts w:asciiTheme="majorHAnsi" w:hAnsiTheme="majorHAnsi" w:cstheme="majorHAnsi"/>
          <w:sz w:val="24"/>
          <w:szCs w:val="24"/>
          <w:lang w:val="en-GB"/>
        </w:rPr>
        <w:tab/>
      </w:r>
    </w:p>
    <w:bookmarkEnd w:id="4"/>
    <w:p w14:paraId="29719B40" w14:textId="6C08C29E"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6.0</w:t>
      </w:r>
      <w:r w:rsidRPr="002109B5">
        <w:rPr>
          <w:rFonts w:asciiTheme="majorHAnsi" w:hAnsiTheme="majorHAnsi" w:cstheme="majorHAnsi"/>
          <w:sz w:val="24"/>
          <w:szCs w:val="24"/>
          <w:lang w:val="en-GB"/>
        </w:rPr>
        <w:tab/>
        <w:t>Enhancement of EDC work list</w:t>
      </w:r>
      <w:r w:rsidRPr="002109B5">
        <w:rPr>
          <w:rFonts w:asciiTheme="majorHAnsi" w:hAnsiTheme="majorHAnsi" w:cstheme="majorHAnsi"/>
          <w:sz w:val="24"/>
          <w:szCs w:val="24"/>
          <w:lang w:val="en-GB"/>
        </w:rPr>
        <w:tab/>
      </w:r>
    </w:p>
    <w:p w14:paraId="53D8D876" w14:textId="16602C90"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7.0</w:t>
      </w:r>
      <w:r w:rsidRPr="002109B5">
        <w:rPr>
          <w:rFonts w:asciiTheme="majorHAnsi" w:hAnsiTheme="majorHAnsi" w:cstheme="majorHAnsi"/>
          <w:sz w:val="24"/>
          <w:szCs w:val="24"/>
          <w:lang w:val="en-GB"/>
        </w:rPr>
        <w:tab/>
        <w:t>Enhancement of service</w:t>
      </w:r>
      <w:r w:rsidR="00011EF6">
        <w:rPr>
          <w:rFonts w:asciiTheme="majorHAnsi" w:hAnsiTheme="majorHAnsi" w:cstheme="majorHAnsi"/>
          <w:sz w:val="24"/>
          <w:szCs w:val="24"/>
          <w:lang w:val="en-GB"/>
        </w:rPr>
        <w:t xml:space="preserve"> </w:t>
      </w:r>
      <w:r w:rsidRPr="002109B5">
        <w:rPr>
          <w:rFonts w:asciiTheme="majorHAnsi" w:hAnsiTheme="majorHAnsi" w:cstheme="majorHAnsi"/>
          <w:sz w:val="24"/>
          <w:szCs w:val="24"/>
          <w:lang w:val="en-GB"/>
        </w:rPr>
        <w:t>providers work list</w:t>
      </w:r>
    </w:p>
    <w:p w14:paraId="11EF7404" w14:textId="2985C2A3"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8.0</w:t>
      </w:r>
      <w:r w:rsidRPr="002109B5">
        <w:rPr>
          <w:rFonts w:asciiTheme="majorHAnsi" w:hAnsiTheme="majorHAnsi" w:cstheme="majorHAnsi"/>
          <w:sz w:val="24"/>
          <w:szCs w:val="24"/>
          <w:lang w:val="en-GB"/>
        </w:rPr>
        <w:tab/>
        <w:t>Generation of fee notes</w:t>
      </w:r>
      <w:r w:rsidR="00011EF6">
        <w:rPr>
          <w:rFonts w:asciiTheme="majorHAnsi" w:hAnsiTheme="majorHAnsi" w:cstheme="majorHAnsi"/>
          <w:sz w:val="24"/>
          <w:szCs w:val="24"/>
          <w:lang w:val="en-GB"/>
        </w:rPr>
        <w:t xml:space="preserve"> </w:t>
      </w:r>
      <w:r w:rsidRPr="002109B5">
        <w:rPr>
          <w:rFonts w:asciiTheme="majorHAnsi" w:hAnsiTheme="majorHAnsi" w:cstheme="majorHAnsi"/>
          <w:sz w:val="24"/>
          <w:szCs w:val="24"/>
          <w:lang w:val="en-GB"/>
        </w:rPr>
        <w:t>for general service providers</w:t>
      </w:r>
    </w:p>
    <w:p w14:paraId="52BC6314" w14:textId="08782603"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9.0</w:t>
      </w:r>
      <w:r w:rsidRPr="002109B5">
        <w:rPr>
          <w:rFonts w:asciiTheme="majorHAnsi" w:hAnsiTheme="majorHAnsi" w:cstheme="majorHAnsi"/>
          <w:sz w:val="24"/>
          <w:szCs w:val="24"/>
          <w:lang w:val="en-GB"/>
        </w:rPr>
        <w:tab/>
        <w:t>Report</w:t>
      </w:r>
      <w:r w:rsidRPr="002109B5">
        <w:rPr>
          <w:rFonts w:asciiTheme="majorHAnsi" w:hAnsiTheme="majorHAnsi" w:cstheme="majorHAnsi"/>
          <w:sz w:val="24"/>
          <w:szCs w:val="24"/>
          <w:lang w:val="en-GB"/>
        </w:rPr>
        <w:tab/>
        <w:t>improvements on service providers</w:t>
      </w:r>
      <w:r w:rsidRPr="002109B5">
        <w:rPr>
          <w:rFonts w:asciiTheme="majorHAnsi" w:hAnsiTheme="majorHAnsi" w:cstheme="majorHAnsi"/>
          <w:sz w:val="24"/>
          <w:szCs w:val="24"/>
          <w:lang w:val="en-GB"/>
        </w:rPr>
        <w:tab/>
      </w:r>
    </w:p>
    <w:p w14:paraId="34BB4E71" w14:textId="37A0C0C7" w:rsidR="00FF5473" w:rsidRPr="00655146" w:rsidRDefault="00FF5473" w:rsidP="002109B5">
      <w:pPr>
        <w:pStyle w:val="NoSpacing"/>
        <w:ind w:left="720"/>
        <w:jc w:val="both"/>
        <w:rPr>
          <w:rFonts w:asciiTheme="majorHAnsi" w:hAnsiTheme="majorHAnsi" w:cstheme="majorHAnsi"/>
          <w:strike/>
          <w:sz w:val="24"/>
          <w:szCs w:val="24"/>
          <w:lang w:val="en-GB"/>
        </w:rPr>
      </w:pPr>
      <w:r w:rsidRPr="002109B5">
        <w:rPr>
          <w:rFonts w:asciiTheme="majorHAnsi" w:hAnsiTheme="majorHAnsi" w:cstheme="majorHAnsi"/>
          <w:sz w:val="24"/>
          <w:szCs w:val="24"/>
          <w:lang w:val="en-GB"/>
        </w:rPr>
        <w:t xml:space="preserve"> </w:t>
      </w:r>
      <w:r w:rsidRPr="00655146">
        <w:rPr>
          <w:rFonts w:asciiTheme="majorHAnsi" w:hAnsiTheme="majorHAnsi" w:cstheme="majorHAnsi"/>
          <w:strike/>
          <w:sz w:val="24"/>
          <w:szCs w:val="24"/>
          <w:lang w:val="en-GB"/>
        </w:rPr>
        <w:t>CR</w:t>
      </w:r>
      <w:r w:rsidRPr="00655146">
        <w:rPr>
          <w:rFonts w:asciiTheme="majorHAnsi" w:hAnsiTheme="majorHAnsi" w:cstheme="majorHAnsi"/>
          <w:strike/>
          <w:sz w:val="24"/>
          <w:szCs w:val="24"/>
          <w:lang w:val="en-GB"/>
        </w:rPr>
        <w:tab/>
        <w:t>10.0</w:t>
      </w:r>
      <w:r w:rsidRPr="00655146">
        <w:rPr>
          <w:rFonts w:asciiTheme="majorHAnsi" w:hAnsiTheme="majorHAnsi" w:cstheme="majorHAnsi"/>
          <w:strike/>
          <w:sz w:val="24"/>
          <w:szCs w:val="24"/>
          <w:lang w:val="en-GB"/>
        </w:rPr>
        <w:tab/>
        <w:t>Automated generation of prelisting demand letters</w:t>
      </w:r>
      <w:r w:rsidRPr="00655146">
        <w:rPr>
          <w:rFonts w:asciiTheme="majorHAnsi" w:hAnsiTheme="majorHAnsi" w:cstheme="majorHAnsi"/>
          <w:strike/>
          <w:sz w:val="24"/>
          <w:szCs w:val="24"/>
          <w:lang w:val="en-GB"/>
        </w:rPr>
        <w:tab/>
      </w:r>
    </w:p>
    <w:p w14:paraId="438794CB" w14:textId="7DCAEB86"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 CR</w:t>
      </w:r>
      <w:r w:rsidRPr="002109B5">
        <w:rPr>
          <w:rFonts w:asciiTheme="majorHAnsi" w:hAnsiTheme="majorHAnsi" w:cstheme="majorHAnsi"/>
          <w:sz w:val="24"/>
          <w:szCs w:val="24"/>
          <w:lang w:val="en-GB"/>
        </w:rPr>
        <w:tab/>
        <w:t>11.0</w:t>
      </w:r>
      <w:r w:rsidRPr="002109B5">
        <w:rPr>
          <w:rFonts w:asciiTheme="majorHAnsi" w:hAnsiTheme="majorHAnsi" w:cstheme="majorHAnsi"/>
          <w:sz w:val="24"/>
          <w:szCs w:val="24"/>
          <w:lang w:val="en-GB"/>
        </w:rPr>
        <w:tab/>
        <w:t>Integration with Avaya</w:t>
      </w:r>
    </w:p>
    <w:p w14:paraId="4363FA4D" w14:textId="4B6DFFD7" w:rsidR="00FF5473" w:rsidRPr="002109B5" w:rsidRDefault="00FF5473" w:rsidP="002109B5">
      <w:pPr>
        <w:pStyle w:val="NoSpacing"/>
        <w:ind w:left="1440" w:hanging="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lastRenderedPageBreak/>
        <w:t xml:space="preserve">CR </w:t>
      </w:r>
      <w:r w:rsidRPr="002109B5">
        <w:rPr>
          <w:rFonts w:asciiTheme="majorHAnsi" w:hAnsiTheme="majorHAnsi" w:cstheme="majorHAnsi"/>
          <w:sz w:val="24"/>
          <w:szCs w:val="24"/>
          <w:lang w:val="en-GB"/>
        </w:rPr>
        <w:tab/>
        <w:t>12.1</w:t>
      </w:r>
      <w:r w:rsidRPr="002109B5">
        <w:rPr>
          <w:rFonts w:asciiTheme="majorHAnsi" w:hAnsiTheme="majorHAnsi" w:cstheme="majorHAnsi"/>
          <w:sz w:val="24"/>
          <w:szCs w:val="24"/>
          <w:lang w:val="en-GB"/>
        </w:rPr>
        <w:tab/>
        <w:t>Enhance the system to be able to generate a report where you are able to choose specific days for ‘promise to pay’. It should also be able to send daily reminders (Consider email option) per collector (RRO/ARO code). We should also have a daily report on broken promises.</w:t>
      </w:r>
    </w:p>
    <w:p w14:paraId="6D862B8B" w14:textId="085C2BAC"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CR </w:t>
      </w:r>
      <w:r w:rsidRPr="002109B5">
        <w:rPr>
          <w:rFonts w:asciiTheme="majorHAnsi" w:hAnsiTheme="majorHAnsi" w:cstheme="majorHAnsi"/>
          <w:sz w:val="24"/>
          <w:szCs w:val="24"/>
          <w:lang w:val="en-GB"/>
        </w:rPr>
        <w:tab/>
        <w:t>12.2</w:t>
      </w:r>
      <w:r w:rsidRPr="002109B5">
        <w:rPr>
          <w:rFonts w:asciiTheme="majorHAnsi" w:hAnsiTheme="majorHAnsi" w:cstheme="majorHAnsi"/>
          <w:sz w:val="24"/>
          <w:szCs w:val="24"/>
          <w:lang w:val="en-GB"/>
        </w:rPr>
        <w:tab/>
        <w:t>The system to allow uploading of email attachments.</w:t>
      </w:r>
    </w:p>
    <w:p w14:paraId="4F416FF4" w14:textId="31F5E0EC"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CR </w:t>
      </w:r>
      <w:r w:rsidRPr="002109B5">
        <w:rPr>
          <w:rFonts w:asciiTheme="majorHAnsi" w:hAnsiTheme="majorHAnsi" w:cstheme="majorHAnsi"/>
          <w:sz w:val="24"/>
          <w:szCs w:val="24"/>
          <w:lang w:val="en-GB"/>
        </w:rPr>
        <w:tab/>
        <w:t>12.3</w:t>
      </w:r>
      <w:r w:rsidRPr="002109B5">
        <w:rPr>
          <w:rFonts w:asciiTheme="majorHAnsi" w:hAnsiTheme="majorHAnsi" w:cstheme="majorHAnsi"/>
          <w:sz w:val="24"/>
          <w:szCs w:val="24"/>
          <w:lang w:val="en-GB"/>
        </w:rPr>
        <w:tab/>
        <w:t>The system to allow attachments on Paying accounts, currently happening for non-performing</w:t>
      </w:r>
    </w:p>
    <w:p w14:paraId="1C70B23E" w14:textId="414526C2"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CR </w:t>
      </w:r>
      <w:r w:rsidRPr="002109B5">
        <w:rPr>
          <w:rFonts w:asciiTheme="majorHAnsi" w:hAnsiTheme="majorHAnsi" w:cstheme="majorHAnsi"/>
          <w:sz w:val="24"/>
          <w:szCs w:val="24"/>
          <w:lang w:val="en-GB"/>
        </w:rPr>
        <w:tab/>
        <w:t>12.4</w:t>
      </w:r>
      <w:r w:rsidRPr="002109B5">
        <w:rPr>
          <w:rFonts w:asciiTheme="majorHAnsi" w:hAnsiTheme="majorHAnsi" w:cstheme="majorHAnsi"/>
          <w:sz w:val="24"/>
          <w:szCs w:val="24"/>
          <w:lang w:val="en-GB"/>
        </w:rPr>
        <w:tab/>
        <w:t>Performing card accounts to be loaded in e-collect, currently only non-performing are loaded.</w:t>
      </w:r>
    </w:p>
    <w:p w14:paraId="2A72BCC2" w14:textId="064D3FC9"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CR</w:t>
      </w:r>
      <w:r w:rsidRPr="002109B5">
        <w:rPr>
          <w:rFonts w:asciiTheme="majorHAnsi" w:hAnsiTheme="majorHAnsi" w:cstheme="majorHAnsi"/>
          <w:sz w:val="24"/>
          <w:szCs w:val="24"/>
          <w:lang w:val="en-GB"/>
        </w:rPr>
        <w:tab/>
        <w:t xml:space="preserve"> 12.5</w:t>
      </w:r>
      <w:r w:rsidRPr="002109B5">
        <w:rPr>
          <w:rFonts w:asciiTheme="majorHAnsi" w:hAnsiTheme="majorHAnsi" w:cstheme="majorHAnsi"/>
          <w:sz w:val="24"/>
          <w:szCs w:val="24"/>
          <w:lang w:val="en-GB"/>
        </w:rPr>
        <w:tab/>
        <w:t>Have capability to amend the list for automatic SMS alerts.</w:t>
      </w:r>
    </w:p>
    <w:p w14:paraId="0EC015DA" w14:textId="16E2545D" w:rsidR="00FF5473" w:rsidRPr="002109B5" w:rsidRDefault="00FF5473" w:rsidP="002109B5">
      <w:pPr>
        <w:pStyle w:val="NoSpacing"/>
        <w:ind w:left="1440" w:hanging="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CR</w:t>
      </w:r>
      <w:r w:rsidRPr="002109B5">
        <w:rPr>
          <w:rFonts w:asciiTheme="majorHAnsi" w:hAnsiTheme="majorHAnsi" w:cstheme="majorHAnsi"/>
          <w:sz w:val="24"/>
          <w:szCs w:val="24"/>
          <w:lang w:val="en-GB"/>
        </w:rPr>
        <w:tab/>
        <w:t xml:space="preserve"> 12.6</w:t>
      </w:r>
      <w:r w:rsidRPr="002109B5">
        <w:rPr>
          <w:rFonts w:asciiTheme="majorHAnsi" w:hAnsiTheme="majorHAnsi" w:cstheme="majorHAnsi"/>
          <w:sz w:val="24"/>
          <w:szCs w:val="24"/>
          <w:lang w:val="en-GB"/>
        </w:rPr>
        <w:tab/>
        <w:t>Automation of Cancellation notices for Insurance premium finance facilities. To customer email and Insurance Company email and Brokers.</w:t>
      </w:r>
    </w:p>
    <w:p w14:paraId="7A130896" w14:textId="082046E1"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CR </w:t>
      </w:r>
      <w:r w:rsidRPr="002109B5">
        <w:rPr>
          <w:rFonts w:asciiTheme="majorHAnsi" w:hAnsiTheme="majorHAnsi" w:cstheme="majorHAnsi"/>
          <w:sz w:val="24"/>
          <w:szCs w:val="24"/>
          <w:lang w:val="en-GB"/>
        </w:rPr>
        <w:tab/>
        <w:t>12.7</w:t>
      </w:r>
      <w:r w:rsidRPr="002109B5">
        <w:rPr>
          <w:rFonts w:asciiTheme="majorHAnsi" w:hAnsiTheme="majorHAnsi" w:cstheme="majorHAnsi"/>
          <w:sz w:val="24"/>
          <w:szCs w:val="24"/>
          <w:lang w:val="en-GB"/>
        </w:rPr>
        <w:tab/>
        <w:t xml:space="preserve">Automation of Repossession instructions for Asset Finance Customers to </w:t>
      </w:r>
      <w:proofErr w:type="gramStart"/>
      <w:r w:rsidRPr="002109B5">
        <w:rPr>
          <w:rFonts w:asciiTheme="majorHAnsi" w:hAnsiTheme="majorHAnsi" w:cstheme="majorHAnsi"/>
          <w:sz w:val="24"/>
          <w:szCs w:val="24"/>
          <w:lang w:val="en-GB"/>
        </w:rPr>
        <w:t>auctioneers</w:t>
      </w:r>
      <w:proofErr w:type="gramEnd"/>
      <w:r w:rsidRPr="002109B5">
        <w:rPr>
          <w:rFonts w:asciiTheme="majorHAnsi" w:hAnsiTheme="majorHAnsi" w:cstheme="majorHAnsi"/>
          <w:sz w:val="24"/>
          <w:szCs w:val="24"/>
          <w:lang w:val="en-GB"/>
        </w:rPr>
        <w:t xml:space="preserve"> email.</w:t>
      </w:r>
    </w:p>
    <w:p w14:paraId="473D4BC4" w14:textId="31B172BF" w:rsidR="00FF5473" w:rsidRPr="002109B5" w:rsidRDefault="00FF5473" w:rsidP="002109B5">
      <w:pPr>
        <w:pStyle w:val="NoSpacing"/>
        <w:ind w:left="720"/>
        <w:jc w:val="both"/>
        <w:rPr>
          <w:rFonts w:asciiTheme="majorHAnsi" w:hAnsiTheme="majorHAnsi" w:cstheme="majorHAnsi"/>
          <w:sz w:val="24"/>
          <w:szCs w:val="24"/>
          <w:lang w:val="en-GB"/>
        </w:rPr>
      </w:pPr>
      <w:r w:rsidRPr="002109B5">
        <w:rPr>
          <w:rFonts w:asciiTheme="majorHAnsi" w:hAnsiTheme="majorHAnsi" w:cstheme="majorHAnsi"/>
          <w:sz w:val="24"/>
          <w:szCs w:val="24"/>
          <w:lang w:val="en-GB"/>
        </w:rPr>
        <w:t xml:space="preserve">CR </w:t>
      </w:r>
      <w:r w:rsidRPr="002109B5">
        <w:rPr>
          <w:rFonts w:asciiTheme="majorHAnsi" w:hAnsiTheme="majorHAnsi" w:cstheme="majorHAnsi"/>
          <w:sz w:val="24"/>
          <w:szCs w:val="24"/>
          <w:lang w:val="en-GB"/>
        </w:rPr>
        <w:tab/>
        <w:t>12.8</w:t>
      </w:r>
      <w:r w:rsidRPr="002109B5">
        <w:rPr>
          <w:rFonts w:asciiTheme="majorHAnsi" w:hAnsiTheme="majorHAnsi" w:cstheme="majorHAnsi"/>
          <w:sz w:val="24"/>
          <w:szCs w:val="24"/>
          <w:lang w:val="en-GB"/>
        </w:rPr>
        <w:tab/>
        <w:t>Integration of e-collect to other bank systems i.e. DMS, CMS, COVENANT TRACKER, LOAN TRACKER, BPMS, E-CREDIT, AVAYA.</w:t>
      </w:r>
    </w:p>
    <w:p w14:paraId="15907FFD" w14:textId="77777777" w:rsidR="00FF5473" w:rsidRPr="00FF5473" w:rsidRDefault="00FF5473" w:rsidP="00FF5473">
      <w:pPr>
        <w:pStyle w:val="NoSpacing"/>
        <w:ind w:left="720"/>
        <w:jc w:val="both"/>
        <w:rPr>
          <w:lang w:val="en-GB"/>
        </w:rPr>
      </w:pPr>
    </w:p>
    <w:p w14:paraId="34CE6886" w14:textId="1E8488E8" w:rsidR="00A95FA7" w:rsidRPr="00E868F7" w:rsidRDefault="00E868F7" w:rsidP="00E868F7">
      <w:pPr>
        <w:pStyle w:val="ListParagraph"/>
        <w:numPr>
          <w:ilvl w:val="0"/>
          <w:numId w:val="5"/>
        </w:numPr>
        <w:rPr>
          <w:rFonts w:asciiTheme="majorHAnsi" w:hAnsiTheme="majorHAnsi"/>
          <w:b/>
          <w:sz w:val="24"/>
          <w:szCs w:val="24"/>
          <w:lang w:val="en-GB"/>
        </w:rPr>
      </w:pPr>
      <w:r>
        <w:rPr>
          <w:rFonts w:asciiTheme="majorHAnsi" w:hAnsiTheme="majorHAnsi"/>
          <w:b/>
          <w:sz w:val="24"/>
          <w:szCs w:val="24"/>
          <w:lang w:val="en-GB"/>
        </w:rPr>
        <w:t>Features</w:t>
      </w:r>
      <w:r w:rsidR="00987728" w:rsidRPr="002000DD">
        <w:rPr>
          <w:rFonts w:asciiTheme="majorHAnsi" w:hAnsiTheme="majorHAnsi"/>
          <w:b/>
          <w:sz w:val="24"/>
          <w:szCs w:val="24"/>
          <w:lang w:val="en-GB"/>
        </w:rPr>
        <w:t xml:space="preserve"> </w:t>
      </w:r>
      <w:r w:rsidR="00BC452F">
        <w:rPr>
          <w:rFonts w:asciiTheme="majorHAnsi" w:hAnsiTheme="majorHAnsi"/>
          <w:b/>
          <w:sz w:val="24"/>
          <w:szCs w:val="24"/>
          <w:lang w:val="en-GB"/>
        </w:rPr>
        <w:t>under version</w:t>
      </w:r>
      <w:r w:rsidR="00987728" w:rsidRPr="002000DD">
        <w:rPr>
          <w:rFonts w:asciiTheme="majorHAnsi" w:hAnsiTheme="majorHAnsi"/>
          <w:b/>
          <w:sz w:val="24"/>
          <w:szCs w:val="24"/>
          <w:lang w:val="en-GB"/>
        </w:rPr>
        <w:t xml:space="preserve"> </w:t>
      </w:r>
      <w:r w:rsidRPr="00E868F7">
        <w:rPr>
          <w:rFonts w:asciiTheme="majorHAnsi" w:hAnsiTheme="majorHAnsi"/>
          <w:b/>
          <w:sz w:val="24"/>
          <w:szCs w:val="24"/>
          <w:lang w:val="en-GB"/>
        </w:rPr>
        <w:t>4.0.0</w:t>
      </w:r>
    </w:p>
    <w:p w14:paraId="6D8CAE46" w14:textId="18D3C8B9" w:rsidR="00F76C7A" w:rsidRPr="00E868F7" w:rsidRDefault="002268F8" w:rsidP="00E868F7">
      <w:pPr>
        <w:pStyle w:val="ListParagraph"/>
        <w:rPr>
          <w:rFonts w:asciiTheme="majorHAnsi" w:hAnsiTheme="majorHAnsi"/>
          <w:sz w:val="24"/>
          <w:szCs w:val="24"/>
          <w:lang w:val="en-GB"/>
        </w:rPr>
      </w:pPr>
      <w:proofErr w:type="spellStart"/>
      <w:r>
        <w:rPr>
          <w:rFonts w:asciiTheme="majorHAnsi" w:hAnsiTheme="majorHAnsi"/>
          <w:sz w:val="24"/>
          <w:szCs w:val="24"/>
          <w:lang w:val="en-GB"/>
        </w:rPr>
        <w:t>Inteligen</w:t>
      </w:r>
      <w:proofErr w:type="spellEnd"/>
      <w:r>
        <w:rPr>
          <w:rFonts w:asciiTheme="majorHAnsi" w:hAnsiTheme="majorHAnsi"/>
          <w:sz w:val="24"/>
          <w:szCs w:val="24"/>
          <w:lang w:val="en-GB"/>
        </w:rPr>
        <w:t xml:space="preserve"> Infosys</w:t>
      </w:r>
      <w:r w:rsidR="00F76C7A">
        <w:rPr>
          <w:rFonts w:asciiTheme="majorHAnsi" w:hAnsiTheme="majorHAnsi"/>
          <w:sz w:val="24"/>
          <w:szCs w:val="24"/>
          <w:lang w:val="en-GB"/>
        </w:rPr>
        <w:t xml:space="preserve"> shall </w:t>
      </w:r>
      <w:r w:rsidR="00E868F7">
        <w:rPr>
          <w:rFonts w:asciiTheme="majorHAnsi" w:hAnsiTheme="majorHAnsi"/>
          <w:sz w:val="24"/>
          <w:szCs w:val="24"/>
          <w:lang w:val="en-GB"/>
        </w:rPr>
        <w:t xml:space="preserve">deliver </w:t>
      </w:r>
      <w:r w:rsidR="00E868F7" w:rsidRPr="00E868F7">
        <w:rPr>
          <w:rFonts w:asciiTheme="majorHAnsi" w:hAnsiTheme="majorHAnsi"/>
          <w:sz w:val="24"/>
          <w:szCs w:val="24"/>
          <w:lang w:val="en-GB"/>
        </w:rPr>
        <w:t>the following new features as listed and outlined below</w:t>
      </w:r>
      <w:r w:rsidR="00F76C7A" w:rsidRPr="00E868F7">
        <w:rPr>
          <w:rFonts w:asciiTheme="majorHAnsi" w:hAnsiTheme="majorHAnsi"/>
          <w:sz w:val="24"/>
          <w:szCs w:val="24"/>
          <w:lang w:val="en-GB"/>
        </w:rPr>
        <w:t>:</w:t>
      </w:r>
    </w:p>
    <w:p w14:paraId="0B5BDBF2"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Auto dial</w:t>
      </w:r>
      <w:r>
        <w:rPr>
          <w:rFonts w:asciiTheme="majorHAnsi" w:hAnsiTheme="majorHAnsi"/>
          <w:bCs/>
          <w:sz w:val="24"/>
          <w:szCs w:val="24"/>
        </w:rPr>
        <w:t>er (Integration with Avaya)</w:t>
      </w:r>
    </w:p>
    <w:p w14:paraId="33125D7C"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Automatic generation an</w:t>
      </w:r>
      <w:r>
        <w:rPr>
          <w:rFonts w:asciiTheme="majorHAnsi" w:hAnsiTheme="majorHAnsi"/>
          <w:bCs/>
          <w:sz w:val="24"/>
          <w:szCs w:val="24"/>
        </w:rPr>
        <w:t>d mailing of demand letters</w:t>
      </w:r>
    </w:p>
    <w:p w14:paraId="3218958E"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Service p</w:t>
      </w:r>
      <w:r>
        <w:rPr>
          <w:rFonts w:asciiTheme="majorHAnsi" w:hAnsiTheme="majorHAnsi"/>
          <w:bCs/>
          <w:sz w:val="24"/>
          <w:szCs w:val="24"/>
        </w:rPr>
        <w:t xml:space="preserve">rovider worklist management </w:t>
      </w:r>
    </w:p>
    <w:p w14:paraId="2E8F5E1F"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Pr>
          <w:rFonts w:asciiTheme="majorHAnsi" w:hAnsiTheme="majorHAnsi"/>
          <w:bCs/>
          <w:sz w:val="24"/>
          <w:szCs w:val="24"/>
        </w:rPr>
        <w:t xml:space="preserve">Enhanced EDC worklist </w:t>
      </w:r>
    </w:p>
    <w:p w14:paraId="07EFC50B"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Pr>
          <w:rFonts w:asciiTheme="majorHAnsi" w:hAnsiTheme="majorHAnsi"/>
          <w:bCs/>
          <w:sz w:val="24"/>
          <w:szCs w:val="24"/>
        </w:rPr>
        <w:t xml:space="preserve">Generation of fee notes </w:t>
      </w:r>
    </w:p>
    <w:p w14:paraId="6F2F8D78"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Re</w:t>
      </w:r>
      <w:r>
        <w:rPr>
          <w:rFonts w:asciiTheme="majorHAnsi" w:hAnsiTheme="majorHAnsi"/>
          <w:bCs/>
          <w:sz w:val="24"/>
          <w:szCs w:val="24"/>
        </w:rPr>
        <w:t xml:space="preserve">legation of files workflow </w:t>
      </w:r>
    </w:p>
    <w:p w14:paraId="359A2111" w14:textId="77777777" w:rsidR="00BC452F"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Credit cards pre-delinquency ma</w:t>
      </w:r>
      <w:r>
        <w:rPr>
          <w:rFonts w:asciiTheme="majorHAnsi" w:hAnsiTheme="majorHAnsi"/>
          <w:bCs/>
          <w:sz w:val="24"/>
          <w:szCs w:val="24"/>
        </w:rPr>
        <w:t>nagement</w:t>
      </w:r>
    </w:p>
    <w:p w14:paraId="1F0B5A3F" w14:textId="7BBDA61A" w:rsidR="00987728" w:rsidRPr="002000DD" w:rsidRDefault="00BC452F" w:rsidP="00BC452F">
      <w:pPr>
        <w:pStyle w:val="ListParagraph"/>
        <w:numPr>
          <w:ilvl w:val="0"/>
          <w:numId w:val="22"/>
        </w:numPr>
        <w:spacing w:after="0" w:line="360" w:lineRule="auto"/>
        <w:rPr>
          <w:rFonts w:asciiTheme="majorHAnsi" w:hAnsiTheme="majorHAnsi"/>
          <w:bCs/>
          <w:sz w:val="24"/>
          <w:szCs w:val="24"/>
        </w:rPr>
      </w:pPr>
      <w:r w:rsidRPr="00BC452F">
        <w:rPr>
          <w:rFonts w:asciiTheme="majorHAnsi" w:hAnsiTheme="majorHAnsi"/>
          <w:bCs/>
          <w:sz w:val="24"/>
          <w:szCs w:val="24"/>
        </w:rPr>
        <w:t>Integration through SOA and web services</w:t>
      </w:r>
    </w:p>
    <w:p w14:paraId="28378F53" w14:textId="19BC5ECF" w:rsidR="00E27ACF" w:rsidRDefault="00E27ACF" w:rsidP="00E27ACF">
      <w:pPr>
        <w:pStyle w:val="ListParagraph"/>
        <w:numPr>
          <w:ilvl w:val="0"/>
          <w:numId w:val="5"/>
        </w:numPr>
        <w:spacing w:after="0" w:line="360" w:lineRule="auto"/>
        <w:rPr>
          <w:rFonts w:asciiTheme="majorHAnsi" w:hAnsiTheme="majorHAnsi"/>
          <w:b/>
          <w:bCs/>
          <w:sz w:val="24"/>
          <w:szCs w:val="24"/>
        </w:rPr>
      </w:pPr>
      <w:r w:rsidRPr="00E27ACF">
        <w:rPr>
          <w:rFonts w:asciiTheme="majorHAnsi" w:hAnsiTheme="majorHAnsi"/>
          <w:b/>
          <w:bCs/>
          <w:sz w:val="24"/>
          <w:szCs w:val="24"/>
        </w:rPr>
        <w:t xml:space="preserve">Project </w:t>
      </w:r>
      <w:del w:id="5" w:author="Amos Mwita [Business Change Management]" w:date="2018-07-27T16:42:00Z">
        <w:r w:rsidRPr="00E27ACF" w:rsidDel="003A3E16">
          <w:rPr>
            <w:rFonts w:asciiTheme="majorHAnsi" w:hAnsiTheme="majorHAnsi"/>
            <w:b/>
            <w:bCs/>
            <w:sz w:val="24"/>
            <w:szCs w:val="24"/>
          </w:rPr>
          <w:delText>Approach</w:delText>
        </w:r>
        <w:r w:rsidDel="003A3E16">
          <w:rPr>
            <w:rFonts w:asciiTheme="majorHAnsi" w:hAnsiTheme="majorHAnsi"/>
            <w:b/>
            <w:bCs/>
            <w:sz w:val="24"/>
            <w:szCs w:val="24"/>
          </w:rPr>
          <w:delText xml:space="preserve"> and </w:delText>
        </w:r>
      </w:del>
      <w:r>
        <w:rPr>
          <w:rFonts w:asciiTheme="majorHAnsi" w:hAnsiTheme="majorHAnsi"/>
          <w:b/>
          <w:bCs/>
          <w:sz w:val="24"/>
          <w:szCs w:val="24"/>
        </w:rPr>
        <w:t>Team</w:t>
      </w:r>
    </w:p>
    <w:p w14:paraId="768227B5" w14:textId="235C38DF" w:rsidR="00E27ACF" w:rsidRPr="00E27ACF" w:rsidDel="003A3E16" w:rsidRDefault="00E27ACF" w:rsidP="00E27ACF">
      <w:pPr>
        <w:pStyle w:val="ListParagraph"/>
        <w:spacing w:after="0" w:line="360" w:lineRule="auto"/>
        <w:rPr>
          <w:del w:id="6" w:author="Amos Mwita [Business Change Management]" w:date="2018-07-27T16:42:00Z"/>
          <w:rFonts w:asciiTheme="majorHAnsi" w:hAnsiTheme="majorHAnsi"/>
          <w:bCs/>
          <w:sz w:val="24"/>
          <w:szCs w:val="24"/>
        </w:rPr>
      </w:pPr>
      <w:del w:id="7" w:author="Amos Mwita [Business Change Management]" w:date="2018-07-27T16:42:00Z">
        <w:r w:rsidRPr="00E27ACF" w:rsidDel="003A3E16">
          <w:rPr>
            <w:rFonts w:asciiTheme="majorHAnsi" w:hAnsiTheme="majorHAnsi"/>
            <w:bCs/>
            <w:sz w:val="24"/>
            <w:szCs w:val="24"/>
          </w:rPr>
          <w:lastRenderedPageBreak/>
          <w:delText xml:space="preserve">An agenda for the review will be prepared by </w:delText>
        </w:r>
        <w:r w:rsidR="002268F8" w:rsidDel="003A3E16">
          <w:rPr>
            <w:rFonts w:asciiTheme="majorHAnsi" w:hAnsiTheme="majorHAnsi"/>
            <w:bCs/>
            <w:sz w:val="24"/>
            <w:szCs w:val="24"/>
          </w:rPr>
          <w:delText>Inteligen Infosys</w:delText>
        </w:r>
        <w:r w:rsidRPr="00E27ACF" w:rsidDel="003A3E16">
          <w:rPr>
            <w:rFonts w:asciiTheme="majorHAnsi" w:hAnsiTheme="majorHAnsi"/>
            <w:bCs/>
            <w:sz w:val="24"/>
            <w:szCs w:val="24"/>
          </w:rPr>
          <w:delText xml:space="preserve"> and reviewed </w:delText>
        </w:r>
        <w:r w:rsidR="00F76C7A" w:rsidDel="003A3E16">
          <w:rPr>
            <w:rFonts w:asciiTheme="majorHAnsi" w:hAnsiTheme="majorHAnsi"/>
            <w:bCs/>
            <w:sz w:val="24"/>
            <w:szCs w:val="24"/>
          </w:rPr>
          <w:delText xml:space="preserve">and agreed </w:delText>
        </w:r>
        <w:r w:rsidRPr="00E27ACF" w:rsidDel="003A3E16">
          <w:rPr>
            <w:rFonts w:asciiTheme="majorHAnsi" w:hAnsiTheme="majorHAnsi"/>
            <w:bCs/>
            <w:sz w:val="24"/>
            <w:szCs w:val="24"/>
          </w:rPr>
          <w:delText>with stakeholders.</w:delText>
        </w:r>
        <w:r w:rsidR="00F76C7A" w:rsidDel="003A3E16">
          <w:rPr>
            <w:rFonts w:asciiTheme="majorHAnsi" w:hAnsiTheme="majorHAnsi"/>
            <w:bCs/>
            <w:sz w:val="24"/>
            <w:szCs w:val="24"/>
          </w:rPr>
          <w:delText xml:space="preserve"> </w:delText>
        </w:r>
        <w:r w:rsidR="002268F8" w:rsidDel="003A3E16">
          <w:rPr>
            <w:rFonts w:asciiTheme="majorHAnsi" w:hAnsiTheme="majorHAnsi"/>
            <w:bCs/>
            <w:sz w:val="24"/>
            <w:szCs w:val="24"/>
          </w:rPr>
          <w:delText>Inteligen Infosys</w:delText>
        </w:r>
        <w:r w:rsidR="00F76C7A" w:rsidDel="003A3E16">
          <w:rPr>
            <w:rFonts w:asciiTheme="majorHAnsi" w:hAnsiTheme="majorHAnsi"/>
            <w:bCs/>
            <w:sz w:val="24"/>
            <w:szCs w:val="24"/>
          </w:rPr>
          <w:delText xml:space="preserve"> will submit the Agenda within </w:delText>
        </w:r>
        <w:commentRangeStart w:id="8"/>
        <w:r w:rsidR="00F76C7A" w:rsidDel="003A3E16">
          <w:rPr>
            <w:rFonts w:asciiTheme="majorHAnsi" w:hAnsiTheme="majorHAnsi"/>
            <w:bCs/>
            <w:sz w:val="24"/>
            <w:szCs w:val="24"/>
          </w:rPr>
          <w:delText xml:space="preserve">_____ days </w:delText>
        </w:r>
        <w:commentRangeEnd w:id="8"/>
        <w:r w:rsidR="00E76942" w:rsidDel="003A3E16">
          <w:rPr>
            <w:rStyle w:val="CommentReference"/>
          </w:rPr>
          <w:commentReference w:id="8"/>
        </w:r>
        <w:r w:rsidR="00F76C7A" w:rsidDel="003A3E16">
          <w:rPr>
            <w:rFonts w:asciiTheme="majorHAnsi" w:hAnsiTheme="majorHAnsi"/>
            <w:bCs/>
            <w:sz w:val="24"/>
            <w:szCs w:val="24"/>
          </w:rPr>
          <w:delText>of the signing of this Addendum.</w:delText>
        </w:r>
      </w:del>
    </w:p>
    <w:p w14:paraId="7A3A52AC" w14:textId="11D034F6" w:rsidR="00E27ACF" w:rsidRPr="009E1E42" w:rsidDel="00610C56" w:rsidRDefault="00E27ACF" w:rsidP="009E1E42">
      <w:pPr>
        <w:pStyle w:val="ListParagraph"/>
        <w:spacing w:after="0" w:line="360" w:lineRule="auto"/>
        <w:rPr>
          <w:del w:id="9" w:author="Amos Mwita [Business Change Management]" w:date="2018-07-27T16:26:00Z"/>
          <w:rFonts w:asciiTheme="majorHAnsi" w:hAnsiTheme="majorHAnsi"/>
          <w:bCs/>
          <w:sz w:val="24"/>
          <w:szCs w:val="24"/>
        </w:rPr>
      </w:pPr>
      <w:del w:id="10" w:author="Amos Mwita [Business Change Management]" w:date="2018-07-27T16:26:00Z">
        <w:r w:rsidRPr="00E27ACF" w:rsidDel="00610C56">
          <w:rPr>
            <w:rFonts w:asciiTheme="majorHAnsi" w:hAnsiTheme="majorHAnsi"/>
            <w:bCs/>
            <w:sz w:val="24"/>
            <w:szCs w:val="24"/>
          </w:rPr>
          <w:delText>The implementation partner stakeholders required include core consultants of modules in scope</w:delText>
        </w:r>
        <w:r w:rsidR="009E1E42" w:rsidDel="00610C56">
          <w:rPr>
            <w:rFonts w:asciiTheme="majorHAnsi" w:hAnsiTheme="majorHAnsi"/>
            <w:bCs/>
            <w:sz w:val="24"/>
            <w:szCs w:val="24"/>
          </w:rPr>
          <w:delText xml:space="preserve"> </w:delText>
        </w:r>
        <w:r w:rsidRPr="009E1E42" w:rsidDel="00610C56">
          <w:rPr>
            <w:rFonts w:asciiTheme="majorHAnsi" w:hAnsiTheme="majorHAnsi"/>
            <w:bCs/>
            <w:sz w:val="24"/>
            <w:szCs w:val="24"/>
          </w:rPr>
          <w:delText xml:space="preserve">and technical team </w:delText>
        </w:r>
        <w:commentRangeStart w:id="11"/>
        <w:r w:rsidRPr="00F76C7A" w:rsidDel="00610C56">
          <w:rPr>
            <w:rFonts w:asciiTheme="majorHAnsi" w:hAnsiTheme="majorHAnsi"/>
            <w:bCs/>
            <w:sz w:val="24"/>
            <w:szCs w:val="24"/>
          </w:rPr>
          <w:delText>ABAPER</w:delText>
        </w:r>
        <w:commentRangeEnd w:id="11"/>
        <w:r w:rsidR="002B0971" w:rsidDel="00610C56">
          <w:rPr>
            <w:rStyle w:val="CommentReference"/>
          </w:rPr>
          <w:commentReference w:id="11"/>
        </w:r>
        <w:r w:rsidR="00F76C7A" w:rsidDel="00610C56">
          <w:rPr>
            <w:rFonts w:asciiTheme="majorHAnsi" w:hAnsiTheme="majorHAnsi"/>
            <w:bCs/>
            <w:sz w:val="24"/>
            <w:szCs w:val="24"/>
          </w:rPr>
          <w:delText>.</w:delText>
        </w:r>
      </w:del>
    </w:p>
    <w:p w14:paraId="2A827D82" w14:textId="47C4D62E" w:rsidR="00E27ACF" w:rsidRPr="00E27ACF" w:rsidRDefault="009E1E42" w:rsidP="00E27ACF">
      <w:pPr>
        <w:pStyle w:val="ListParagraph"/>
        <w:spacing w:after="0" w:line="360" w:lineRule="auto"/>
        <w:rPr>
          <w:rFonts w:asciiTheme="majorHAnsi" w:hAnsiTheme="majorHAnsi"/>
          <w:bCs/>
          <w:sz w:val="24"/>
          <w:szCs w:val="24"/>
        </w:rPr>
      </w:pPr>
      <w:r>
        <w:rPr>
          <w:rFonts w:asciiTheme="majorHAnsi" w:hAnsiTheme="majorHAnsi"/>
          <w:bCs/>
          <w:sz w:val="24"/>
          <w:szCs w:val="24"/>
        </w:rPr>
        <w:t xml:space="preserve">The </w:t>
      </w:r>
      <w:r w:rsidR="00F76C7A">
        <w:rPr>
          <w:rFonts w:asciiTheme="majorHAnsi" w:hAnsiTheme="majorHAnsi"/>
          <w:bCs/>
          <w:sz w:val="24"/>
          <w:szCs w:val="24"/>
        </w:rPr>
        <w:t>B</w:t>
      </w:r>
      <w:r>
        <w:rPr>
          <w:rFonts w:asciiTheme="majorHAnsi" w:hAnsiTheme="majorHAnsi"/>
          <w:bCs/>
          <w:sz w:val="24"/>
          <w:szCs w:val="24"/>
        </w:rPr>
        <w:t>ank</w:t>
      </w:r>
      <w:r w:rsidR="00282905">
        <w:rPr>
          <w:rFonts w:asciiTheme="majorHAnsi" w:hAnsiTheme="majorHAnsi"/>
          <w:bCs/>
          <w:sz w:val="24"/>
          <w:szCs w:val="24"/>
        </w:rPr>
        <w:t>’s</w:t>
      </w:r>
      <w:r w:rsidR="00E27ACF" w:rsidRPr="00E27ACF">
        <w:rPr>
          <w:rFonts w:asciiTheme="majorHAnsi" w:hAnsiTheme="majorHAnsi"/>
          <w:bCs/>
          <w:sz w:val="24"/>
          <w:szCs w:val="24"/>
        </w:rPr>
        <w:t xml:space="preserve"> stakeholders require</w:t>
      </w:r>
      <w:ins w:id="12" w:author="Christopher Ndoro [Legal]" w:date="2018-07-25T15:34:00Z">
        <w:r w:rsidR="002B0971">
          <w:rPr>
            <w:rFonts w:asciiTheme="majorHAnsi" w:hAnsiTheme="majorHAnsi"/>
            <w:bCs/>
            <w:sz w:val="24"/>
            <w:szCs w:val="24"/>
          </w:rPr>
          <w:t>d</w:t>
        </w:r>
      </w:ins>
      <w:r w:rsidR="00E27ACF" w:rsidRPr="00E27ACF">
        <w:rPr>
          <w:rFonts w:asciiTheme="majorHAnsi" w:hAnsiTheme="majorHAnsi"/>
          <w:bCs/>
          <w:sz w:val="24"/>
          <w:szCs w:val="24"/>
        </w:rPr>
        <w:t xml:space="preserve"> include key users of </w:t>
      </w:r>
      <w:r>
        <w:rPr>
          <w:rFonts w:asciiTheme="majorHAnsi" w:hAnsiTheme="majorHAnsi"/>
          <w:bCs/>
          <w:sz w:val="24"/>
          <w:szCs w:val="24"/>
        </w:rPr>
        <w:t xml:space="preserve">all </w:t>
      </w:r>
      <w:r w:rsidR="00E27ACF" w:rsidRPr="00E27ACF">
        <w:rPr>
          <w:rFonts w:asciiTheme="majorHAnsi" w:hAnsiTheme="majorHAnsi"/>
          <w:bCs/>
          <w:sz w:val="24"/>
          <w:szCs w:val="24"/>
        </w:rPr>
        <w:t xml:space="preserve">modules in </w:t>
      </w:r>
      <w:r w:rsidRPr="00E27ACF">
        <w:rPr>
          <w:rFonts w:asciiTheme="majorHAnsi" w:hAnsiTheme="majorHAnsi"/>
          <w:bCs/>
          <w:sz w:val="24"/>
          <w:szCs w:val="24"/>
        </w:rPr>
        <w:t>scope, project</w:t>
      </w:r>
      <w:r w:rsidR="00E27ACF" w:rsidRPr="00E27ACF">
        <w:rPr>
          <w:rFonts w:asciiTheme="majorHAnsi" w:hAnsiTheme="majorHAnsi"/>
          <w:bCs/>
          <w:sz w:val="24"/>
          <w:szCs w:val="24"/>
        </w:rPr>
        <w:t xml:space="preserve"> managers</w:t>
      </w:r>
      <w:r w:rsidR="007C04C7">
        <w:rPr>
          <w:rFonts w:asciiTheme="majorHAnsi" w:hAnsiTheme="majorHAnsi"/>
          <w:bCs/>
          <w:sz w:val="24"/>
          <w:szCs w:val="24"/>
        </w:rPr>
        <w:t>, ICT Quality Assurance, Business Applications Support, Enterprise Architects, Developers</w:t>
      </w:r>
      <w:r w:rsidR="00E27ACF" w:rsidRPr="00E27ACF">
        <w:rPr>
          <w:rFonts w:asciiTheme="majorHAnsi" w:hAnsiTheme="majorHAnsi"/>
          <w:bCs/>
          <w:sz w:val="24"/>
          <w:szCs w:val="24"/>
        </w:rPr>
        <w:t xml:space="preserve"> and </w:t>
      </w:r>
      <w:ins w:id="13" w:author="Amos Mwita [Business Change Management]" w:date="2018-07-27T16:27:00Z">
        <w:r w:rsidR="00610C56">
          <w:rPr>
            <w:rFonts w:asciiTheme="majorHAnsi" w:hAnsiTheme="majorHAnsi"/>
            <w:bCs/>
            <w:sz w:val="24"/>
            <w:szCs w:val="24"/>
          </w:rPr>
          <w:t xml:space="preserve">Business </w:t>
        </w:r>
      </w:ins>
      <w:del w:id="14" w:author="Amos Mwita [Business Change Management]" w:date="2018-07-27T16:27:00Z">
        <w:r w:rsidR="00E27ACF" w:rsidRPr="00E27ACF" w:rsidDel="00610C56">
          <w:rPr>
            <w:rFonts w:asciiTheme="majorHAnsi" w:hAnsiTheme="majorHAnsi"/>
            <w:bCs/>
            <w:sz w:val="24"/>
            <w:szCs w:val="24"/>
          </w:rPr>
          <w:delText>c</w:delText>
        </w:r>
      </w:del>
      <w:ins w:id="15" w:author="Amos Mwita [Business Change Management]" w:date="2018-07-27T16:27:00Z">
        <w:r w:rsidR="00610C56">
          <w:rPr>
            <w:rFonts w:asciiTheme="majorHAnsi" w:hAnsiTheme="majorHAnsi"/>
            <w:bCs/>
            <w:sz w:val="24"/>
            <w:szCs w:val="24"/>
          </w:rPr>
          <w:t>C</w:t>
        </w:r>
      </w:ins>
      <w:r w:rsidR="00E27ACF" w:rsidRPr="00E27ACF">
        <w:rPr>
          <w:rFonts w:asciiTheme="majorHAnsi" w:hAnsiTheme="majorHAnsi"/>
          <w:bCs/>
          <w:sz w:val="24"/>
          <w:szCs w:val="24"/>
        </w:rPr>
        <w:t xml:space="preserve">hange </w:t>
      </w:r>
      <w:ins w:id="16" w:author="Amos Mwita [Business Change Management]" w:date="2018-07-27T16:27:00Z">
        <w:r w:rsidR="00610C56">
          <w:rPr>
            <w:rFonts w:asciiTheme="majorHAnsi" w:hAnsiTheme="majorHAnsi"/>
            <w:bCs/>
            <w:sz w:val="24"/>
            <w:szCs w:val="24"/>
          </w:rPr>
          <w:t>M</w:t>
        </w:r>
      </w:ins>
      <w:del w:id="17" w:author="Amos Mwita [Business Change Management]" w:date="2018-07-27T16:27:00Z">
        <w:r w:rsidR="00E27ACF" w:rsidRPr="00E27ACF" w:rsidDel="00610C56">
          <w:rPr>
            <w:rFonts w:asciiTheme="majorHAnsi" w:hAnsiTheme="majorHAnsi"/>
            <w:bCs/>
            <w:sz w:val="24"/>
            <w:szCs w:val="24"/>
          </w:rPr>
          <w:delText>m</w:delText>
        </w:r>
      </w:del>
      <w:r w:rsidR="00E27ACF" w:rsidRPr="00E27ACF">
        <w:rPr>
          <w:rFonts w:asciiTheme="majorHAnsi" w:hAnsiTheme="majorHAnsi"/>
          <w:bCs/>
          <w:sz w:val="24"/>
          <w:szCs w:val="24"/>
        </w:rPr>
        <w:t xml:space="preserve">anagement. </w:t>
      </w:r>
    </w:p>
    <w:p w14:paraId="6B15A2CA" w14:textId="7C9BF148" w:rsidR="002000DD" w:rsidRDefault="00E27ACF" w:rsidP="009E1E42">
      <w:pPr>
        <w:pStyle w:val="ListParagraph"/>
        <w:spacing w:after="0" w:line="360" w:lineRule="auto"/>
        <w:rPr>
          <w:rFonts w:asciiTheme="majorHAnsi" w:hAnsiTheme="majorHAnsi"/>
          <w:bCs/>
          <w:sz w:val="24"/>
          <w:szCs w:val="24"/>
        </w:rPr>
      </w:pPr>
      <w:r w:rsidRPr="00E27ACF">
        <w:rPr>
          <w:rFonts w:asciiTheme="majorHAnsi" w:hAnsiTheme="majorHAnsi"/>
          <w:bCs/>
          <w:sz w:val="24"/>
          <w:szCs w:val="24"/>
        </w:rPr>
        <w:t>The stakeholders required will be informed timeously</w:t>
      </w:r>
      <w:r w:rsidR="00F76C7A">
        <w:rPr>
          <w:rFonts w:asciiTheme="majorHAnsi" w:hAnsiTheme="majorHAnsi"/>
          <w:bCs/>
          <w:sz w:val="24"/>
          <w:szCs w:val="24"/>
        </w:rPr>
        <w:t xml:space="preserve"> by </w:t>
      </w:r>
      <w:proofErr w:type="spellStart"/>
      <w:r w:rsidR="002268F8">
        <w:rPr>
          <w:rFonts w:asciiTheme="majorHAnsi" w:hAnsiTheme="majorHAnsi"/>
          <w:bCs/>
          <w:sz w:val="24"/>
          <w:szCs w:val="24"/>
        </w:rPr>
        <w:t>Inteligen</w:t>
      </w:r>
      <w:proofErr w:type="spellEnd"/>
      <w:r w:rsidR="002268F8">
        <w:rPr>
          <w:rFonts w:asciiTheme="majorHAnsi" w:hAnsiTheme="majorHAnsi"/>
          <w:bCs/>
          <w:sz w:val="24"/>
          <w:szCs w:val="24"/>
        </w:rPr>
        <w:t xml:space="preserve"> Infosys</w:t>
      </w:r>
      <w:r w:rsidRPr="00E27ACF">
        <w:rPr>
          <w:rFonts w:asciiTheme="majorHAnsi" w:hAnsiTheme="majorHAnsi"/>
          <w:bCs/>
          <w:sz w:val="24"/>
          <w:szCs w:val="24"/>
        </w:rPr>
        <w:t xml:space="preserve"> </w:t>
      </w:r>
      <w:r w:rsidR="00F76C7A">
        <w:rPr>
          <w:rFonts w:asciiTheme="majorHAnsi" w:hAnsiTheme="majorHAnsi"/>
          <w:bCs/>
          <w:sz w:val="24"/>
          <w:szCs w:val="24"/>
        </w:rPr>
        <w:t>of the Agenda review meeting.</w:t>
      </w:r>
    </w:p>
    <w:p w14:paraId="381312EC" w14:textId="77777777" w:rsidR="009E1E42" w:rsidRDefault="009E1E42" w:rsidP="009E1E42">
      <w:pPr>
        <w:pStyle w:val="ListParagraph"/>
        <w:spacing w:after="0" w:line="360" w:lineRule="auto"/>
        <w:rPr>
          <w:rFonts w:asciiTheme="majorHAnsi" w:hAnsiTheme="majorHAnsi"/>
          <w:bCs/>
          <w:sz w:val="24"/>
          <w:szCs w:val="24"/>
        </w:rPr>
      </w:pPr>
    </w:p>
    <w:p w14:paraId="4EC9C52B" w14:textId="77777777" w:rsidR="00964BBB" w:rsidRDefault="009E1E42" w:rsidP="009E1E42">
      <w:pPr>
        <w:pStyle w:val="ListParagraph"/>
        <w:numPr>
          <w:ilvl w:val="0"/>
          <w:numId w:val="5"/>
        </w:numPr>
        <w:spacing w:after="0" w:line="360" w:lineRule="auto"/>
        <w:rPr>
          <w:rFonts w:asciiTheme="majorHAnsi" w:hAnsiTheme="majorHAnsi"/>
          <w:b/>
          <w:bCs/>
          <w:sz w:val="24"/>
          <w:szCs w:val="24"/>
        </w:rPr>
      </w:pPr>
      <w:r w:rsidRPr="009E1E42">
        <w:rPr>
          <w:rFonts w:asciiTheme="majorHAnsi" w:hAnsiTheme="majorHAnsi"/>
          <w:b/>
          <w:bCs/>
          <w:sz w:val="24"/>
          <w:szCs w:val="24"/>
        </w:rPr>
        <w:t>Proj</w:t>
      </w:r>
      <w:r w:rsidR="00886F97">
        <w:rPr>
          <w:rFonts w:asciiTheme="majorHAnsi" w:hAnsiTheme="majorHAnsi"/>
          <w:b/>
          <w:bCs/>
          <w:sz w:val="24"/>
          <w:szCs w:val="24"/>
        </w:rPr>
        <w:t xml:space="preserve">ect activities, </w:t>
      </w:r>
      <w:r w:rsidR="00A85790">
        <w:rPr>
          <w:rFonts w:asciiTheme="majorHAnsi" w:hAnsiTheme="majorHAnsi"/>
          <w:b/>
          <w:bCs/>
          <w:sz w:val="24"/>
          <w:szCs w:val="24"/>
        </w:rPr>
        <w:t xml:space="preserve">high level </w:t>
      </w:r>
      <w:r w:rsidRPr="009E1E42">
        <w:rPr>
          <w:rFonts w:asciiTheme="majorHAnsi" w:hAnsiTheme="majorHAnsi"/>
          <w:b/>
          <w:bCs/>
          <w:sz w:val="24"/>
          <w:szCs w:val="24"/>
        </w:rPr>
        <w:t>timelines</w:t>
      </w:r>
      <w:r w:rsidR="00886F97">
        <w:rPr>
          <w:rFonts w:asciiTheme="majorHAnsi" w:hAnsiTheme="majorHAnsi"/>
          <w:b/>
          <w:bCs/>
          <w:sz w:val="24"/>
          <w:szCs w:val="24"/>
        </w:rPr>
        <w:t xml:space="preserve"> and deliverables</w:t>
      </w:r>
    </w:p>
    <w:p w14:paraId="2D9DEFDE" w14:textId="3A098F4F" w:rsidR="009E1E42" w:rsidDel="00A265A8" w:rsidRDefault="00964BBB" w:rsidP="00964BBB">
      <w:pPr>
        <w:pStyle w:val="ListParagraph"/>
        <w:spacing w:after="0" w:line="360" w:lineRule="auto"/>
        <w:rPr>
          <w:del w:id="18" w:author="Christopher Ndoro [Legal]" w:date="2018-07-25T15:59:00Z"/>
          <w:rFonts w:asciiTheme="majorHAnsi" w:hAnsiTheme="majorHAnsi"/>
          <w:bCs/>
          <w:sz w:val="24"/>
          <w:szCs w:val="24"/>
        </w:rPr>
      </w:pPr>
      <w:r>
        <w:rPr>
          <w:rFonts w:asciiTheme="majorHAnsi" w:hAnsiTheme="majorHAnsi"/>
          <w:bCs/>
          <w:sz w:val="24"/>
          <w:szCs w:val="24"/>
        </w:rPr>
        <w:t xml:space="preserve">5.1 </w:t>
      </w:r>
      <w:r w:rsidRPr="00964BBB">
        <w:rPr>
          <w:rFonts w:asciiTheme="majorHAnsi" w:hAnsiTheme="majorHAnsi"/>
          <w:bCs/>
          <w:sz w:val="24"/>
          <w:szCs w:val="24"/>
        </w:rPr>
        <w:t xml:space="preserve">The </w:t>
      </w:r>
      <w:r>
        <w:rPr>
          <w:rFonts w:asciiTheme="majorHAnsi" w:hAnsiTheme="majorHAnsi"/>
          <w:bCs/>
          <w:sz w:val="24"/>
          <w:szCs w:val="24"/>
        </w:rPr>
        <w:t xml:space="preserve">above </w:t>
      </w:r>
      <w:r w:rsidR="00713953">
        <w:rPr>
          <w:rFonts w:asciiTheme="majorHAnsi" w:hAnsiTheme="majorHAnsi"/>
          <w:bCs/>
          <w:sz w:val="24"/>
          <w:szCs w:val="24"/>
        </w:rPr>
        <w:t>Change Requests</w:t>
      </w:r>
      <w:r>
        <w:rPr>
          <w:rFonts w:asciiTheme="majorHAnsi" w:hAnsiTheme="majorHAnsi"/>
          <w:bCs/>
          <w:sz w:val="24"/>
          <w:szCs w:val="24"/>
        </w:rPr>
        <w:t xml:space="preserve"> shall be delivered strictly in accordance with the below program:</w:t>
      </w:r>
    </w:p>
    <w:p w14:paraId="3E4636E7" w14:textId="74119172" w:rsidR="009A2F6D" w:rsidRPr="00A265A8" w:rsidRDefault="009A2F6D" w:rsidP="00A265A8">
      <w:pPr>
        <w:pStyle w:val="ListParagraph"/>
        <w:spacing w:after="0" w:line="360" w:lineRule="auto"/>
      </w:pPr>
    </w:p>
    <w:p w14:paraId="6105CB02" w14:textId="307C0D29" w:rsidR="009A2F6D" w:rsidRDefault="009A2F6D" w:rsidP="00964BBB">
      <w:pPr>
        <w:pStyle w:val="ListParagraph"/>
        <w:spacing w:after="0" w:line="360" w:lineRule="auto"/>
        <w:rPr>
          <w:rFonts w:asciiTheme="majorHAnsi" w:hAnsiTheme="majorHAnsi"/>
          <w:bCs/>
          <w:sz w:val="24"/>
          <w:szCs w:val="24"/>
        </w:rPr>
      </w:pPr>
    </w:p>
    <w:tbl>
      <w:tblPr>
        <w:tblW w:w="5000" w:type="pct"/>
        <w:tblLook w:val="04A0" w:firstRow="1" w:lastRow="0" w:firstColumn="1" w:lastColumn="0" w:noHBand="0" w:noVBand="1"/>
      </w:tblPr>
      <w:tblGrid>
        <w:gridCol w:w="7997"/>
        <w:gridCol w:w="1666"/>
        <w:gridCol w:w="823"/>
        <w:gridCol w:w="952"/>
        <w:gridCol w:w="709"/>
        <w:gridCol w:w="1397"/>
      </w:tblGrid>
      <w:tr w:rsidR="00D3342D" w:rsidRPr="00D3342D" w14:paraId="305458CB" w14:textId="77777777" w:rsidTr="00D3342D">
        <w:trPr>
          <w:trHeight w:val="420"/>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665C61" w14:textId="77777777" w:rsidR="00D3342D" w:rsidRPr="00D3342D" w:rsidRDefault="00D3342D" w:rsidP="00D3342D">
            <w:pPr>
              <w:spacing w:after="0" w:line="240" w:lineRule="auto"/>
              <w:rPr>
                <w:rFonts w:ascii="Calibri" w:eastAsia="Times New Roman" w:hAnsi="Calibri" w:cs="Calibri"/>
                <w:b/>
                <w:bCs/>
                <w:color w:val="000000"/>
                <w:sz w:val="32"/>
                <w:szCs w:val="32"/>
              </w:rPr>
            </w:pPr>
            <w:r w:rsidRPr="00D3342D">
              <w:rPr>
                <w:rFonts w:ascii="Calibri" w:eastAsia="Times New Roman" w:hAnsi="Calibri" w:cs="Calibri"/>
                <w:b/>
                <w:bCs/>
                <w:color w:val="000000"/>
                <w:sz w:val="32"/>
                <w:szCs w:val="32"/>
              </w:rPr>
              <w:t>E-Collect Upgrade Project Plan</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F2EF85"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6FDBABF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5960023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53428EF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3B72708B"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18707827" w14:textId="77777777" w:rsidTr="00D3342D">
        <w:trPr>
          <w:trHeight w:val="31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EDF247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187807D"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0659144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226BAB9B"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17A31B8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67649336"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766FDE83" w14:textId="77777777" w:rsidTr="00D3342D">
        <w:trPr>
          <w:trHeight w:val="31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DBE3B79"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5FC597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6D01E3A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7C87766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73D532B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550686D8"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7A1EB8B1"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CB843D2"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Project Name</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0EAF6D" w14:textId="77777777" w:rsidR="00D3342D" w:rsidRPr="00D3342D" w:rsidRDefault="00D3342D" w:rsidP="00D3342D">
            <w:pPr>
              <w:spacing w:after="0" w:line="240" w:lineRule="auto"/>
              <w:jc w:val="right"/>
              <w:rPr>
                <w:rFonts w:ascii="Calibri" w:eastAsia="Times New Roman" w:hAnsi="Calibri" w:cs="Calibri"/>
                <w:color w:val="000000"/>
                <w:sz w:val="24"/>
                <w:szCs w:val="24"/>
              </w:rPr>
            </w:pPr>
            <w:r w:rsidRPr="00D3342D">
              <w:rPr>
                <w:rFonts w:ascii="Calibri" w:eastAsia="Times New Roman" w:hAnsi="Calibri" w:cs="Calibri"/>
                <w:color w:val="000000"/>
                <w:sz w:val="24"/>
                <w:szCs w:val="24"/>
              </w:rPr>
              <w:t>Product Release</w:t>
            </w:r>
          </w:p>
        </w:tc>
        <w:tc>
          <w:tcPr>
            <w:tcW w:w="390" w:type="pct"/>
            <w:tcBorders>
              <w:top w:val="nil"/>
              <w:left w:val="single" w:sz="4" w:space="0" w:color="auto"/>
              <w:bottom w:val="nil"/>
              <w:right w:val="nil"/>
            </w:tcBorders>
            <w:shd w:val="clear" w:color="000000" w:fill="FFFFFF"/>
            <w:noWrap/>
            <w:vAlign w:val="bottom"/>
            <w:hideMark/>
          </w:tcPr>
          <w:p w14:paraId="426C9DC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5BEE7399"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65D5A246"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4FBF54A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1685EC4E"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7A06972"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Project Manager</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F9F9BB" w14:textId="77777777" w:rsidR="00D3342D" w:rsidRPr="00D3342D" w:rsidRDefault="00D3342D" w:rsidP="00D3342D">
            <w:pPr>
              <w:spacing w:after="0" w:line="240" w:lineRule="auto"/>
              <w:jc w:val="right"/>
              <w:rPr>
                <w:rFonts w:ascii="Calibri" w:eastAsia="Times New Roman" w:hAnsi="Calibri" w:cs="Calibri"/>
                <w:color w:val="000000"/>
                <w:sz w:val="24"/>
                <w:szCs w:val="24"/>
              </w:rPr>
            </w:pPr>
            <w:r w:rsidRPr="00D3342D">
              <w:rPr>
                <w:rFonts w:ascii="Calibri" w:eastAsia="Times New Roman" w:hAnsi="Calibri" w:cs="Calibri"/>
                <w:color w:val="000000"/>
                <w:sz w:val="24"/>
                <w:szCs w:val="24"/>
              </w:rPr>
              <w:t>Kevin</w:t>
            </w:r>
          </w:p>
        </w:tc>
        <w:tc>
          <w:tcPr>
            <w:tcW w:w="390" w:type="pct"/>
            <w:tcBorders>
              <w:top w:val="nil"/>
              <w:left w:val="single" w:sz="4" w:space="0" w:color="auto"/>
              <w:bottom w:val="nil"/>
              <w:right w:val="nil"/>
            </w:tcBorders>
            <w:shd w:val="clear" w:color="000000" w:fill="FFFFFF"/>
            <w:noWrap/>
            <w:vAlign w:val="bottom"/>
            <w:hideMark/>
          </w:tcPr>
          <w:p w14:paraId="23EE411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0643039E"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53EE811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7FDB2E23"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69F71B86"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C71BEB"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Project Deliverable</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86C6F6"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548B94D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09DB101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34063853"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6DAB916E"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1A6727C9"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7E7D98B"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Scope Statement</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491789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7BCD3E68"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0BE00309"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2BE12F7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78E593E1"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7144B981"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26E060B"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 </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EA7411"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single" w:sz="4" w:space="0" w:color="auto"/>
              <w:bottom w:val="nil"/>
              <w:right w:val="nil"/>
            </w:tcBorders>
            <w:shd w:val="clear" w:color="000000" w:fill="FFFFFF"/>
            <w:noWrap/>
            <w:vAlign w:val="bottom"/>
            <w:hideMark/>
          </w:tcPr>
          <w:p w14:paraId="2A738021"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2C073533"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2B90BCB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6AA5AF58"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7E3C0B69"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8D7156"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Start Date</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41EA99" w14:textId="77777777" w:rsidR="00D3342D" w:rsidRPr="00D3342D" w:rsidRDefault="00D3342D" w:rsidP="00D3342D">
            <w:pPr>
              <w:spacing w:after="0" w:line="240" w:lineRule="auto"/>
              <w:jc w:val="right"/>
              <w:rPr>
                <w:rFonts w:ascii="Calibri" w:eastAsia="Times New Roman" w:hAnsi="Calibri" w:cs="Calibri"/>
                <w:b/>
                <w:bCs/>
                <w:color w:val="000000"/>
                <w:sz w:val="24"/>
                <w:szCs w:val="24"/>
              </w:rPr>
            </w:pPr>
            <w:commentRangeStart w:id="19"/>
            <w:r w:rsidRPr="00D3342D">
              <w:rPr>
                <w:rFonts w:ascii="Calibri" w:eastAsia="Times New Roman" w:hAnsi="Calibri" w:cs="Calibri"/>
                <w:b/>
                <w:bCs/>
                <w:color w:val="000000"/>
                <w:sz w:val="24"/>
                <w:szCs w:val="24"/>
              </w:rPr>
              <w:t>7/17/2018</w:t>
            </w:r>
            <w:commentRangeEnd w:id="19"/>
            <w:r w:rsidR="00811484">
              <w:rPr>
                <w:rStyle w:val="CommentReference"/>
              </w:rPr>
              <w:commentReference w:id="19"/>
            </w:r>
          </w:p>
        </w:tc>
        <w:tc>
          <w:tcPr>
            <w:tcW w:w="390" w:type="pct"/>
            <w:tcBorders>
              <w:top w:val="nil"/>
              <w:left w:val="single" w:sz="4" w:space="0" w:color="auto"/>
              <w:bottom w:val="nil"/>
              <w:right w:val="nil"/>
            </w:tcBorders>
            <w:shd w:val="clear" w:color="000000" w:fill="FFFFFF"/>
            <w:noWrap/>
            <w:vAlign w:val="bottom"/>
            <w:hideMark/>
          </w:tcPr>
          <w:p w14:paraId="08D1E14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76BB1CDA"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034ED7C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02B89515"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58198C88" w14:textId="77777777" w:rsidTr="00D3342D">
        <w:trPr>
          <w:trHeight w:val="375"/>
        </w:trPr>
        <w:tc>
          <w:tcPr>
            <w:tcW w:w="2665"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8EC89A"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End Date</w:t>
            </w:r>
          </w:p>
        </w:tc>
        <w:tc>
          <w:tcPr>
            <w:tcW w:w="603"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B2B241" w14:textId="77777777" w:rsidR="00D3342D" w:rsidRPr="00D3342D" w:rsidRDefault="00D3342D" w:rsidP="00D3342D">
            <w:pPr>
              <w:spacing w:after="0" w:line="240" w:lineRule="auto"/>
              <w:jc w:val="right"/>
              <w:rPr>
                <w:rFonts w:ascii="Calibri" w:eastAsia="Times New Roman" w:hAnsi="Calibri" w:cs="Calibri"/>
                <w:b/>
                <w:bCs/>
                <w:color w:val="000000"/>
                <w:sz w:val="24"/>
                <w:szCs w:val="24"/>
              </w:rPr>
            </w:pPr>
            <w:commentRangeStart w:id="20"/>
            <w:r w:rsidRPr="00D3342D">
              <w:rPr>
                <w:rFonts w:ascii="Calibri" w:eastAsia="Times New Roman" w:hAnsi="Calibri" w:cs="Calibri"/>
                <w:b/>
                <w:bCs/>
                <w:color w:val="000000"/>
                <w:sz w:val="24"/>
                <w:szCs w:val="24"/>
              </w:rPr>
              <w:t>10/10/2018</w:t>
            </w:r>
            <w:commentRangeEnd w:id="20"/>
            <w:r w:rsidR="00811484">
              <w:rPr>
                <w:rStyle w:val="CommentReference"/>
              </w:rPr>
              <w:commentReference w:id="20"/>
            </w:r>
          </w:p>
        </w:tc>
        <w:tc>
          <w:tcPr>
            <w:tcW w:w="390" w:type="pct"/>
            <w:tcBorders>
              <w:top w:val="nil"/>
              <w:left w:val="single" w:sz="4" w:space="0" w:color="auto"/>
              <w:bottom w:val="nil"/>
              <w:right w:val="nil"/>
            </w:tcBorders>
            <w:shd w:val="clear" w:color="000000" w:fill="FFFFFF"/>
            <w:noWrap/>
            <w:vAlign w:val="bottom"/>
            <w:hideMark/>
          </w:tcPr>
          <w:p w14:paraId="426D608C"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791DBB24"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04A13D95"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38C42704"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289973E5" w14:textId="77777777" w:rsidTr="00D3342D">
        <w:trPr>
          <w:trHeight w:val="375"/>
        </w:trPr>
        <w:tc>
          <w:tcPr>
            <w:tcW w:w="2665" w:type="pct"/>
            <w:tcBorders>
              <w:top w:val="single" w:sz="4" w:space="0" w:color="auto"/>
              <w:left w:val="nil"/>
              <w:bottom w:val="nil"/>
              <w:right w:val="nil"/>
            </w:tcBorders>
            <w:shd w:val="clear" w:color="000000" w:fill="FFFFFF"/>
            <w:noWrap/>
            <w:vAlign w:val="bottom"/>
            <w:hideMark/>
          </w:tcPr>
          <w:p w14:paraId="67313391" w14:textId="77777777" w:rsidR="00D3342D" w:rsidRPr="00D3342D" w:rsidRDefault="00D3342D" w:rsidP="00D3342D">
            <w:pPr>
              <w:spacing w:after="0" w:line="240" w:lineRule="auto"/>
              <w:rPr>
                <w:rFonts w:ascii="Calibri" w:eastAsia="Times New Roman" w:hAnsi="Calibri" w:cs="Calibri"/>
                <w:b/>
                <w:bCs/>
                <w:color w:val="000000"/>
                <w:sz w:val="28"/>
                <w:szCs w:val="28"/>
              </w:rPr>
            </w:pPr>
            <w:r w:rsidRPr="00D3342D">
              <w:rPr>
                <w:rFonts w:ascii="Calibri" w:eastAsia="Times New Roman" w:hAnsi="Calibri" w:cs="Calibri"/>
                <w:b/>
                <w:bCs/>
                <w:color w:val="000000"/>
                <w:sz w:val="28"/>
                <w:szCs w:val="28"/>
              </w:rPr>
              <w:t>Overall Progress</w:t>
            </w:r>
          </w:p>
        </w:tc>
        <w:tc>
          <w:tcPr>
            <w:tcW w:w="603" w:type="pct"/>
            <w:tcBorders>
              <w:top w:val="single" w:sz="4" w:space="0" w:color="auto"/>
              <w:left w:val="nil"/>
              <w:bottom w:val="nil"/>
              <w:right w:val="nil"/>
            </w:tcBorders>
            <w:shd w:val="clear" w:color="000000" w:fill="FFFFFF"/>
            <w:noWrap/>
            <w:vAlign w:val="bottom"/>
            <w:hideMark/>
          </w:tcPr>
          <w:p w14:paraId="65942CAC" w14:textId="77777777" w:rsidR="00D3342D" w:rsidRPr="00D3342D" w:rsidRDefault="00D3342D" w:rsidP="00D3342D">
            <w:pPr>
              <w:spacing w:after="0" w:line="240" w:lineRule="auto"/>
              <w:jc w:val="right"/>
              <w:rPr>
                <w:rFonts w:ascii="Calibri" w:eastAsia="Times New Roman" w:hAnsi="Calibri" w:cs="Calibri"/>
                <w:b/>
                <w:bCs/>
                <w:color w:val="000000"/>
                <w:sz w:val="24"/>
                <w:szCs w:val="24"/>
              </w:rPr>
            </w:pPr>
            <w:r w:rsidRPr="00D3342D">
              <w:rPr>
                <w:rFonts w:ascii="Calibri" w:eastAsia="Times New Roman" w:hAnsi="Calibri" w:cs="Calibri"/>
                <w:b/>
                <w:bCs/>
                <w:color w:val="000000"/>
                <w:sz w:val="24"/>
                <w:szCs w:val="24"/>
              </w:rPr>
              <w:t>0%</w:t>
            </w:r>
          </w:p>
        </w:tc>
        <w:tc>
          <w:tcPr>
            <w:tcW w:w="390" w:type="pct"/>
            <w:tcBorders>
              <w:top w:val="nil"/>
              <w:left w:val="nil"/>
              <w:bottom w:val="nil"/>
              <w:right w:val="nil"/>
            </w:tcBorders>
            <w:shd w:val="clear" w:color="000000" w:fill="FFFFFF"/>
            <w:noWrap/>
            <w:vAlign w:val="bottom"/>
            <w:hideMark/>
          </w:tcPr>
          <w:p w14:paraId="0082AB03"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2FE7547A"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58A0A39D"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25B19478"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3101EA3E" w14:textId="77777777" w:rsidTr="00D3342D">
        <w:trPr>
          <w:trHeight w:val="420"/>
        </w:trPr>
        <w:tc>
          <w:tcPr>
            <w:tcW w:w="2665" w:type="pct"/>
            <w:tcBorders>
              <w:top w:val="nil"/>
              <w:left w:val="nil"/>
              <w:bottom w:val="nil"/>
              <w:right w:val="nil"/>
            </w:tcBorders>
            <w:shd w:val="clear" w:color="000000" w:fill="FFFFFF"/>
            <w:noWrap/>
            <w:vAlign w:val="bottom"/>
            <w:hideMark/>
          </w:tcPr>
          <w:p w14:paraId="21FFE9CA"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603" w:type="pct"/>
            <w:tcBorders>
              <w:top w:val="nil"/>
              <w:left w:val="nil"/>
              <w:bottom w:val="nil"/>
              <w:right w:val="nil"/>
            </w:tcBorders>
            <w:shd w:val="clear" w:color="000000" w:fill="FFFFFF"/>
            <w:noWrap/>
            <w:vAlign w:val="bottom"/>
            <w:hideMark/>
          </w:tcPr>
          <w:p w14:paraId="71B8BCCD"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nil"/>
              <w:right w:val="nil"/>
            </w:tcBorders>
            <w:shd w:val="clear" w:color="000000" w:fill="FFFFFF"/>
            <w:noWrap/>
            <w:vAlign w:val="bottom"/>
            <w:hideMark/>
          </w:tcPr>
          <w:p w14:paraId="572FFD2E"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66" w:type="pct"/>
            <w:tcBorders>
              <w:top w:val="nil"/>
              <w:left w:val="nil"/>
              <w:bottom w:val="nil"/>
              <w:right w:val="nil"/>
            </w:tcBorders>
            <w:shd w:val="clear" w:color="000000" w:fill="FFFFFF"/>
            <w:noWrap/>
            <w:vAlign w:val="bottom"/>
            <w:hideMark/>
          </w:tcPr>
          <w:p w14:paraId="6710BF86"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455" w:type="pct"/>
            <w:tcBorders>
              <w:top w:val="nil"/>
              <w:left w:val="nil"/>
              <w:bottom w:val="nil"/>
              <w:right w:val="nil"/>
            </w:tcBorders>
            <w:shd w:val="clear" w:color="000000" w:fill="FFFFFF"/>
            <w:noWrap/>
            <w:vAlign w:val="bottom"/>
            <w:hideMark/>
          </w:tcPr>
          <w:p w14:paraId="08907484"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520" w:type="pct"/>
            <w:tcBorders>
              <w:top w:val="nil"/>
              <w:left w:val="nil"/>
              <w:bottom w:val="nil"/>
              <w:right w:val="nil"/>
            </w:tcBorders>
            <w:shd w:val="clear" w:color="000000" w:fill="FFFFFF"/>
            <w:noWrap/>
            <w:vAlign w:val="bottom"/>
            <w:hideMark/>
          </w:tcPr>
          <w:p w14:paraId="28D29098"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r>
      <w:tr w:rsidR="00D3342D" w:rsidRPr="00D3342D" w14:paraId="386A1CA2" w14:textId="77777777" w:rsidTr="00D3342D">
        <w:trPr>
          <w:trHeight w:val="642"/>
        </w:trPr>
        <w:tc>
          <w:tcPr>
            <w:tcW w:w="2665" w:type="pct"/>
            <w:tcBorders>
              <w:top w:val="single" w:sz="4" w:space="0" w:color="auto"/>
              <w:left w:val="single" w:sz="4" w:space="0" w:color="auto"/>
              <w:bottom w:val="single" w:sz="4" w:space="0" w:color="auto"/>
              <w:right w:val="single" w:sz="4" w:space="0" w:color="auto"/>
            </w:tcBorders>
            <w:shd w:val="clear" w:color="000000" w:fill="0F243E"/>
            <w:vAlign w:val="center"/>
            <w:hideMark/>
          </w:tcPr>
          <w:p w14:paraId="318409E4"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Task Name</w:t>
            </w:r>
          </w:p>
        </w:tc>
        <w:tc>
          <w:tcPr>
            <w:tcW w:w="603" w:type="pct"/>
            <w:tcBorders>
              <w:top w:val="single" w:sz="4" w:space="0" w:color="auto"/>
              <w:left w:val="nil"/>
              <w:bottom w:val="single" w:sz="4" w:space="0" w:color="auto"/>
              <w:right w:val="single" w:sz="4" w:space="0" w:color="auto"/>
            </w:tcBorders>
            <w:shd w:val="clear" w:color="000000" w:fill="0F243E"/>
            <w:vAlign w:val="center"/>
            <w:hideMark/>
          </w:tcPr>
          <w:p w14:paraId="317C409A"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Responsible</w:t>
            </w:r>
          </w:p>
        </w:tc>
        <w:tc>
          <w:tcPr>
            <w:tcW w:w="390" w:type="pct"/>
            <w:tcBorders>
              <w:top w:val="single" w:sz="4" w:space="0" w:color="auto"/>
              <w:left w:val="nil"/>
              <w:bottom w:val="single" w:sz="4" w:space="0" w:color="auto"/>
              <w:right w:val="single" w:sz="4" w:space="0" w:color="auto"/>
            </w:tcBorders>
            <w:shd w:val="clear" w:color="000000" w:fill="0F243E"/>
            <w:vAlign w:val="center"/>
            <w:hideMark/>
          </w:tcPr>
          <w:p w14:paraId="06C72672"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Start</w:t>
            </w:r>
          </w:p>
        </w:tc>
        <w:tc>
          <w:tcPr>
            <w:tcW w:w="366" w:type="pct"/>
            <w:tcBorders>
              <w:top w:val="single" w:sz="4" w:space="0" w:color="auto"/>
              <w:left w:val="nil"/>
              <w:bottom w:val="single" w:sz="4" w:space="0" w:color="auto"/>
              <w:right w:val="single" w:sz="4" w:space="0" w:color="auto"/>
            </w:tcBorders>
            <w:shd w:val="clear" w:color="000000" w:fill="0F243E"/>
            <w:vAlign w:val="center"/>
            <w:hideMark/>
          </w:tcPr>
          <w:p w14:paraId="211A965E"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End</w:t>
            </w:r>
          </w:p>
        </w:tc>
        <w:tc>
          <w:tcPr>
            <w:tcW w:w="455" w:type="pct"/>
            <w:tcBorders>
              <w:top w:val="single" w:sz="4" w:space="0" w:color="auto"/>
              <w:left w:val="nil"/>
              <w:bottom w:val="single" w:sz="4" w:space="0" w:color="auto"/>
              <w:right w:val="single" w:sz="4" w:space="0" w:color="auto"/>
            </w:tcBorders>
            <w:shd w:val="clear" w:color="000000" w:fill="0F243E"/>
            <w:vAlign w:val="center"/>
            <w:hideMark/>
          </w:tcPr>
          <w:p w14:paraId="14075B69"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Days</w:t>
            </w:r>
          </w:p>
        </w:tc>
        <w:tc>
          <w:tcPr>
            <w:tcW w:w="520" w:type="pct"/>
            <w:tcBorders>
              <w:top w:val="single" w:sz="4" w:space="0" w:color="auto"/>
              <w:left w:val="nil"/>
              <w:bottom w:val="single" w:sz="4" w:space="0" w:color="auto"/>
              <w:right w:val="single" w:sz="4" w:space="0" w:color="auto"/>
            </w:tcBorders>
            <w:shd w:val="clear" w:color="000000" w:fill="0F243E"/>
            <w:vAlign w:val="center"/>
            <w:hideMark/>
          </w:tcPr>
          <w:p w14:paraId="794A74A7" w14:textId="77777777" w:rsidR="00D3342D" w:rsidRPr="00D3342D" w:rsidRDefault="00D3342D" w:rsidP="00D3342D">
            <w:pPr>
              <w:spacing w:after="0" w:line="240" w:lineRule="auto"/>
              <w:jc w:val="center"/>
              <w:rPr>
                <w:rFonts w:ascii="Calibri" w:eastAsia="Times New Roman" w:hAnsi="Calibri" w:cs="Calibri"/>
                <w:color w:val="FFFFFF"/>
                <w:sz w:val="28"/>
                <w:szCs w:val="28"/>
              </w:rPr>
            </w:pPr>
            <w:r w:rsidRPr="00D3342D">
              <w:rPr>
                <w:rFonts w:ascii="Calibri" w:eastAsia="Times New Roman" w:hAnsi="Calibri" w:cs="Calibri"/>
                <w:color w:val="FFFFFF"/>
                <w:sz w:val="28"/>
                <w:szCs w:val="28"/>
              </w:rPr>
              <w:t>Status</w:t>
            </w:r>
          </w:p>
        </w:tc>
      </w:tr>
      <w:tr w:rsidR="00D3342D" w:rsidRPr="00D3342D" w14:paraId="6843E7E5"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538DD5"/>
            <w:vAlign w:val="center"/>
            <w:hideMark/>
          </w:tcPr>
          <w:p w14:paraId="59D95754"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lastRenderedPageBreak/>
              <w:t>Sprint 1</w:t>
            </w:r>
          </w:p>
        </w:tc>
        <w:tc>
          <w:tcPr>
            <w:tcW w:w="603" w:type="pct"/>
            <w:tcBorders>
              <w:top w:val="nil"/>
              <w:left w:val="nil"/>
              <w:bottom w:val="single" w:sz="4" w:space="0" w:color="auto"/>
              <w:right w:val="single" w:sz="4" w:space="0" w:color="auto"/>
            </w:tcBorders>
            <w:shd w:val="clear" w:color="000000" w:fill="538DD5"/>
            <w:vAlign w:val="center"/>
            <w:hideMark/>
          </w:tcPr>
          <w:p w14:paraId="01F8219D"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Kevin</w:t>
            </w:r>
          </w:p>
        </w:tc>
        <w:tc>
          <w:tcPr>
            <w:tcW w:w="390" w:type="pct"/>
            <w:tcBorders>
              <w:top w:val="nil"/>
              <w:left w:val="nil"/>
              <w:bottom w:val="single" w:sz="4" w:space="0" w:color="auto"/>
              <w:right w:val="single" w:sz="4" w:space="0" w:color="auto"/>
            </w:tcBorders>
            <w:shd w:val="clear" w:color="000000" w:fill="538DD5"/>
            <w:vAlign w:val="center"/>
            <w:hideMark/>
          </w:tcPr>
          <w:p w14:paraId="272E2D53"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17-Jul</w:t>
            </w:r>
          </w:p>
        </w:tc>
        <w:tc>
          <w:tcPr>
            <w:tcW w:w="366" w:type="pct"/>
            <w:tcBorders>
              <w:top w:val="nil"/>
              <w:left w:val="nil"/>
              <w:bottom w:val="single" w:sz="4" w:space="0" w:color="auto"/>
              <w:right w:val="single" w:sz="4" w:space="0" w:color="auto"/>
            </w:tcBorders>
            <w:shd w:val="clear" w:color="000000" w:fill="538DD5"/>
            <w:vAlign w:val="center"/>
            <w:hideMark/>
          </w:tcPr>
          <w:p w14:paraId="318D7FDB"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4-Aug</w:t>
            </w:r>
          </w:p>
        </w:tc>
        <w:tc>
          <w:tcPr>
            <w:tcW w:w="455" w:type="pct"/>
            <w:tcBorders>
              <w:top w:val="nil"/>
              <w:left w:val="nil"/>
              <w:bottom w:val="single" w:sz="4" w:space="0" w:color="auto"/>
              <w:right w:val="single" w:sz="4" w:space="0" w:color="auto"/>
            </w:tcBorders>
            <w:shd w:val="clear" w:color="000000" w:fill="538DD5"/>
            <w:vAlign w:val="center"/>
            <w:hideMark/>
          </w:tcPr>
          <w:p w14:paraId="1C6EAF9B"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18</w:t>
            </w:r>
          </w:p>
        </w:tc>
        <w:tc>
          <w:tcPr>
            <w:tcW w:w="520" w:type="pct"/>
            <w:tcBorders>
              <w:top w:val="nil"/>
              <w:left w:val="nil"/>
              <w:bottom w:val="single" w:sz="4" w:space="0" w:color="auto"/>
              <w:right w:val="single" w:sz="4" w:space="0" w:color="auto"/>
            </w:tcBorders>
            <w:shd w:val="clear" w:color="000000" w:fill="538DD5"/>
            <w:vAlign w:val="center"/>
            <w:hideMark/>
          </w:tcPr>
          <w:p w14:paraId="5D5385E1"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Not started</w:t>
            </w:r>
          </w:p>
        </w:tc>
      </w:tr>
      <w:tr w:rsidR="00D3342D" w:rsidRPr="00D3342D" w14:paraId="2D38DD63"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center"/>
            <w:hideMark/>
          </w:tcPr>
          <w:p w14:paraId="1024304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1.0 Creation of personalized work lists for the different roles</w:t>
            </w:r>
          </w:p>
        </w:tc>
        <w:tc>
          <w:tcPr>
            <w:tcW w:w="603" w:type="pct"/>
            <w:tcBorders>
              <w:top w:val="nil"/>
              <w:left w:val="nil"/>
              <w:bottom w:val="single" w:sz="4" w:space="0" w:color="auto"/>
              <w:right w:val="single" w:sz="4" w:space="0" w:color="auto"/>
            </w:tcBorders>
            <w:shd w:val="clear" w:color="000000" w:fill="FFFFFF"/>
            <w:vAlign w:val="center"/>
            <w:hideMark/>
          </w:tcPr>
          <w:p w14:paraId="575C155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02AA86E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17-Jul</w:t>
            </w:r>
          </w:p>
        </w:tc>
        <w:tc>
          <w:tcPr>
            <w:tcW w:w="366" w:type="pct"/>
            <w:tcBorders>
              <w:top w:val="nil"/>
              <w:left w:val="nil"/>
              <w:bottom w:val="single" w:sz="4" w:space="0" w:color="auto"/>
              <w:right w:val="single" w:sz="4" w:space="0" w:color="auto"/>
            </w:tcBorders>
            <w:shd w:val="clear" w:color="000000" w:fill="FFFFFF"/>
            <w:vAlign w:val="center"/>
            <w:hideMark/>
          </w:tcPr>
          <w:p w14:paraId="630590B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21-Jul</w:t>
            </w:r>
          </w:p>
        </w:tc>
        <w:tc>
          <w:tcPr>
            <w:tcW w:w="455" w:type="pct"/>
            <w:tcBorders>
              <w:top w:val="nil"/>
              <w:left w:val="nil"/>
              <w:bottom w:val="single" w:sz="4" w:space="0" w:color="auto"/>
              <w:right w:val="single" w:sz="4" w:space="0" w:color="auto"/>
            </w:tcBorders>
            <w:shd w:val="clear" w:color="000000" w:fill="FFFFFF"/>
            <w:vAlign w:val="center"/>
            <w:hideMark/>
          </w:tcPr>
          <w:p w14:paraId="678DF66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4</w:t>
            </w:r>
          </w:p>
        </w:tc>
        <w:tc>
          <w:tcPr>
            <w:tcW w:w="520" w:type="pct"/>
            <w:tcBorders>
              <w:top w:val="nil"/>
              <w:left w:val="nil"/>
              <w:bottom w:val="single" w:sz="4" w:space="0" w:color="auto"/>
              <w:right w:val="single" w:sz="4" w:space="0" w:color="auto"/>
            </w:tcBorders>
            <w:shd w:val="clear" w:color="000000" w:fill="FFFFFF"/>
            <w:vAlign w:val="center"/>
            <w:hideMark/>
          </w:tcPr>
          <w:p w14:paraId="4C31CAA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11F70812"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vAlign w:val="center"/>
            <w:hideMark/>
          </w:tcPr>
          <w:p w14:paraId="7991DB94"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2.0 Automatic relegation of files from branches to remedial</w:t>
            </w:r>
          </w:p>
        </w:tc>
        <w:tc>
          <w:tcPr>
            <w:tcW w:w="603" w:type="pct"/>
            <w:tcBorders>
              <w:top w:val="nil"/>
              <w:left w:val="nil"/>
              <w:bottom w:val="single" w:sz="4" w:space="0" w:color="auto"/>
              <w:right w:val="single" w:sz="4" w:space="0" w:color="auto"/>
            </w:tcBorders>
            <w:shd w:val="clear" w:color="000000" w:fill="FFFFFF"/>
            <w:vAlign w:val="center"/>
            <w:hideMark/>
          </w:tcPr>
          <w:p w14:paraId="6BA1BAF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368DAB42"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22-Jul</w:t>
            </w:r>
          </w:p>
        </w:tc>
        <w:tc>
          <w:tcPr>
            <w:tcW w:w="366" w:type="pct"/>
            <w:tcBorders>
              <w:top w:val="nil"/>
              <w:left w:val="nil"/>
              <w:bottom w:val="single" w:sz="4" w:space="0" w:color="auto"/>
              <w:right w:val="single" w:sz="4" w:space="0" w:color="auto"/>
            </w:tcBorders>
            <w:shd w:val="clear" w:color="000000" w:fill="FFFFFF"/>
            <w:vAlign w:val="center"/>
            <w:hideMark/>
          </w:tcPr>
          <w:p w14:paraId="73EFD89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27-Jul</w:t>
            </w:r>
          </w:p>
        </w:tc>
        <w:tc>
          <w:tcPr>
            <w:tcW w:w="455" w:type="pct"/>
            <w:tcBorders>
              <w:top w:val="nil"/>
              <w:left w:val="nil"/>
              <w:bottom w:val="single" w:sz="4" w:space="0" w:color="auto"/>
              <w:right w:val="single" w:sz="4" w:space="0" w:color="auto"/>
            </w:tcBorders>
            <w:shd w:val="clear" w:color="000000" w:fill="FFFFFF"/>
            <w:vAlign w:val="center"/>
            <w:hideMark/>
          </w:tcPr>
          <w:p w14:paraId="535616D7"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5</w:t>
            </w:r>
          </w:p>
        </w:tc>
        <w:tc>
          <w:tcPr>
            <w:tcW w:w="520" w:type="pct"/>
            <w:tcBorders>
              <w:top w:val="nil"/>
              <w:left w:val="nil"/>
              <w:bottom w:val="single" w:sz="4" w:space="0" w:color="auto"/>
              <w:right w:val="single" w:sz="4" w:space="0" w:color="auto"/>
            </w:tcBorders>
            <w:shd w:val="clear" w:color="000000" w:fill="FFFFFF"/>
            <w:vAlign w:val="center"/>
            <w:hideMark/>
          </w:tcPr>
          <w:p w14:paraId="28B7103F"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393592D0"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vAlign w:val="center"/>
            <w:hideMark/>
          </w:tcPr>
          <w:p w14:paraId="4CFD637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3.0 Remittance of CRB listing data</w:t>
            </w:r>
          </w:p>
        </w:tc>
        <w:tc>
          <w:tcPr>
            <w:tcW w:w="603" w:type="pct"/>
            <w:tcBorders>
              <w:top w:val="nil"/>
              <w:left w:val="nil"/>
              <w:bottom w:val="single" w:sz="4" w:space="0" w:color="auto"/>
              <w:right w:val="single" w:sz="4" w:space="0" w:color="auto"/>
            </w:tcBorders>
            <w:shd w:val="clear" w:color="000000" w:fill="FFFFFF"/>
            <w:vAlign w:val="center"/>
            <w:hideMark/>
          </w:tcPr>
          <w:p w14:paraId="2FDCDC2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46F60EB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28-Jul</w:t>
            </w:r>
          </w:p>
        </w:tc>
        <w:tc>
          <w:tcPr>
            <w:tcW w:w="366" w:type="pct"/>
            <w:tcBorders>
              <w:top w:val="nil"/>
              <w:left w:val="nil"/>
              <w:bottom w:val="single" w:sz="4" w:space="0" w:color="auto"/>
              <w:right w:val="single" w:sz="4" w:space="0" w:color="auto"/>
            </w:tcBorders>
            <w:shd w:val="clear" w:color="000000" w:fill="FFFFFF"/>
            <w:vAlign w:val="center"/>
            <w:hideMark/>
          </w:tcPr>
          <w:p w14:paraId="68A07BA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31-Jul</w:t>
            </w:r>
          </w:p>
        </w:tc>
        <w:tc>
          <w:tcPr>
            <w:tcW w:w="455" w:type="pct"/>
            <w:tcBorders>
              <w:top w:val="nil"/>
              <w:left w:val="nil"/>
              <w:bottom w:val="single" w:sz="4" w:space="0" w:color="auto"/>
              <w:right w:val="single" w:sz="4" w:space="0" w:color="auto"/>
            </w:tcBorders>
            <w:shd w:val="clear" w:color="000000" w:fill="FFFFFF"/>
            <w:vAlign w:val="center"/>
            <w:hideMark/>
          </w:tcPr>
          <w:p w14:paraId="6FB5377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vAlign w:val="center"/>
            <w:hideMark/>
          </w:tcPr>
          <w:p w14:paraId="161EDDF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25CEC2EA"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vAlign w:val="center"/>
            <w:hideMark/>
          </w:tcPr>
          <w:p w14:paraId="574DFFBE"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4.0 Automatic generation of post listing demand letters</w:t>
            </w:r>
          </w:p>
        </w:tc>
        <w:tc>
          <w:tcPr>
            <w:tcW w:w="603" w:type="pct"/>
            <w:tcBorders>
              <w:top w:val="nil"/>
              <w:left w:val="nil"/>
              <w:bottom w:val="single" w:sz="4" w:space="0" w:color="auto"/>
              <w:right w:val="single" w:sz="4" w:space="0" w:color="auto"/>
            </w:tcBorders>
            <w:shd w:val="clear" w:color="000000" w:fill="FFFFFF"/>
            <w:vAlign w:val="center"/>
            <w:hideMark/>
          </w:tcPr>
          <w:p w14:paraId="6658EF1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7CDA3C9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31-Jul</w:t>
            </w:r>
          </w:p>
        </w:tc>
        <w:tc>
          <w:tcPr>
            <w:tcW w:w="366" w:type="pct"/>
            <w:tcBorders>
              <w:top w:val="nil"/>
              <w:left w:val="nil"/>
              <w:bottom w:val="single" w:sz="4" w:space="0" w:color="auto"/>
              <w:right w:val="single" w:sz="4" w:space="0" w:color="auto"/>
            </w:tcBorders>
            <w:shd w:val="clear" w:color="000000" w:fill="FFFFFF"/>
            <w:vAlign w:val="center"/>
            <w:hideMark/>
          </w:tcPr>
          <w:p w14:paraId="5B53863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2-Aug</w:t>
            </w:r>
          </w:p>
        </w:tc>
        <w:tc>
          <w:tcPr>
            <w:tcW w:w="455" w:type="pct"/>
            <w:tcBorders>
              <w:top w:val="nil"/>
              <w:left w:val="nil"/>
              <w:bottom w:val="single" w:sz="4" w:space="0" w:color="auto"/>
              <w:right w:val="single" w:sz="4" w:space="0" w:color="auto"/>
            </w:tcBorders>
            <w:shd w:val="clear" w:color="000000" w:fill="FFFFFF"/>
            <w:vAlign w:val="center"/>
            <w:hideMark/>
          </w:tcPr>
          <w:p w14:paraId="2E517EB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w:t>
            </w:r>
          </w:p>
        </w:tc>
        <w:tc>
          <w:tcPr>
            <w:tcW w:w="520" w:type="pct"/>
            <w:tcBorders>
              <w:top w:val="nil"/>
              <w:left w:val="nil"/>
              <w:bottom w:val="single" w:sz="4" w:space="0" w:color="auto"/>
              <w:right w:val="single" w:sz="4" w:space="0" w:color="auto"/>
            </w:tcBorders>
            <w:shd w:val="clear" w:color="000000" w:fill="FFFFFF"/>
            <w:vAlign w:val="center"/>
            <w:hideMark/>
          </w:tcPr>
          <w:p w14:paraId="07781BC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1388E188"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vAlign w:val="center"/>
            <w:hideMark/>
          </w:tcPr>
          <w:p w14:paraId="08185D2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5.0 Enhancement of Collectors work list</w:t>
            </w:r>
          </w:p>
        </w:tc>
        <w:tc>
          <w:tcPr>
            <w:tcW w:w="603" w:type="pct"/>
            <w:tcBorders>
              <w:top w:val="nil"/>
              <w:left w:val="nil"/>
              <w:bottom w:val="single" w:sz="4" w:space="0" w:color="auto"/>
              <w:right w:val="single" w:sz="4" w:space="0" w:color="auto"/>
            </w:tcBorders>
            <w:shd w:val="clear" w:color="000000" w:fill="FFFFFF"/>
            <w:vAlign w:val="center"/>
            <w:hideMark/>
          </w:tcPr>
          <w:p w14:paraId="29B997D3"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5002558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2-Aug</w:t>
            </w:r>
          </w:p>
        </w:tc>
        <w:tc>
          <w:tcPr>
            <w:tcW w:w="366" w:type="pct"/>
            <w:tcBorders>
              <w:top w:val="nil"/>
              <w:left w:val="nil"/>
              <w:bottom w:val="single" w:sz="4" w:space="0" w:color="auto"/>
              <w:right w:val="single" w:sz="4" w:space="0" w:color="auto"/>
            </w:tcBorders>
            <w:shd w:val="clear" w:color="000000" w:fill="FFFFFF"/>
            <w:vAlign w:val="center"/>
            <w:hideMark/>
          </w:tcPr>
          <w:p w14:paraId="049776F5"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4-Aug</w:t>
            </w:r>
          </w:p>
        </w:tc>
        <w:tc>
          <w:tcPr>
            <w:tcW w:w="455" w:type="pct"/>
            <w:tcBorders>
              <w:top w:val="nil"/>
              <w:left w:val="nil"/>
              <w:bottom w:val="single" w:sz="4" w:space="0" w:color="auto"/>
              <w:right w:val="single" w:sz="4" w:space="0" w:color="auto"/>
            </w:tcBorders>
            <w:shd w:val="clear" w:color="000000" w:fill="FFFFFF"/>
            <w:vAlign w:val="center"/>
            <w:hideMark/>
          </w:tcPr>
          <w:p w14:paraId="41BB4BD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w:t>
            </w:r>
          </w:p>
        </w:tc>
        <w:tc>
          <w:tcPr>
            <w:tcW w:w="520" w:type="pct"/>
            <w:tcBorders>
              <w:top w:val="nil"/>
              <w:left w:val="nil"/>
              <w:bottom w:val="single" w:sz="4" w:space="0" w:color="auto"/>
              <w:right w:val="single" w:sz="4" w:space="0" w:color="auto"/>
            </w:tcBorders>
            <w:shd w:val="clear" w:color="000000" w:fill="FFFFFF"/>
            <w:vAlign w:val="center"/>
            <w:hideMark/>
          </w:tcPr>
          <w:p w14:paraId="4959C28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005285EA"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76933C"/>
            <w:noWrap/>
            <w:vAlign w:val="bottom"/>
            <w:hideMark/>
          </w:tcPr>
          <w:p w14:paraId="0540D722"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Sprint 2</w:t>
            </w:r>
          </w:p>
        </w:tc>
        <w:tc>
          <w:tcPr>
            <w:tcW w:w="603" w:type="pct"/>
            <w:tcBorders>
              <w:top w:val="nil"/>
              <w:left w:val="nil"/>
              <w:bottom w:val="single" w:sz="4" w:space="0" w:color="auto"/>
              <w:right w:val="single" w:sz="4" w:space="0" w:color="auto"/>
            </w:tcBorders>
            <w:shd w:val="clear" w:color="000000" w:fill="76933C"/>
            <w:noWrap/>
            <w:vAlign w:val="bottom"/>
            <w:hideMark/>
          </w:tcPr>
          <w:p w14:paraId="2389D3B9"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Kevin</w:t>
            </w:r>
          </w:p>
        </w:tc>
        <w:tc>
          <w:tcPr>
            <w:tcW w:w="390" w:type="pct"/>
            <w:tcBorders>
              <w:top w:val="nil"/>
              <w:left w:val="nil"/>
              <w:bottom w:val="single" w:sz="4" w:space="0" w:color="auto"/>
              <w:right w:val="single" w:sz="4" w:space="0" w:color="auto"/>
            </w:tcBorders>
            <w:shd w:val="clear" w:color="000000" w:fill="76933C"/>
            <w:noWrap/>
            <w:vAlign w:val="bottom"/>
            <w:hideMark/>
          </w:tcPr>
          <w:p w14:paraId="798C25AA"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9-Aug</w:t>
            </w:r>
          </w:p>
        </w:tc>
        <w:tc>
          <w:tcPr>
            <w:tcW w:w="366" w:type="pct"/>
            <w:tcBorders>
              <w:top w:val="nil"/>
              <w:left w:val="nil"/>
              <w:bottom w:val="single" w:sz="4" w:space="0" w:color="auto"/>
              <w:right w:val="single" w:sz="4" w:space="0" w:color="auto"/>
            </w:tcBorders>
            <w:shd w:val="clear" w:color="000000" w:fill="76933C"/>
            <w:noWrap/>
            <w:vAlign w:val="bottom"/>
            <w:hideMark/>
          </w:tcPr>
          <w:p w14:paraId="108DD336"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29-Aug</w:t>
            </w:r>
          </w:p>
        </w:tc>
        <w:tc>
          <w:tcPr>
            <w:tcW w:w="455" w:type="pct"/>
            <w:tcBorders>
              <w:top w:val="nil"/>
              <w:left w:val="nil"/>
              <w:bottom w:val="single" w:sz="4" w:space="0" w:color="auto"/>
              <w:right w:val="single" w:sz="4" w:space="0" w:color="auto"/>
            </w:tcBorders>
            <w:shd w:val="clear" w:color="000000" w:fill="76933C"/>
            <w:noWrap/>
            <w:vAlign w:val="bottom"/>
            <w:hideMark/>
          </w:tcPr>
          <w:p w14:paraId="2BEC7A30"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20</w:t>
            </w:r>
          </w:p>
        </w:tc>
        <w:tc>
          <w:tcPr>
            <w:tcW w:w="520" w:type="pct"/>
            <w:tcBorders>
              <w:top w:val="nil"/>
              <w:left w:val="nil"/>
              <w:bottom w:val="single" w:sz="4" w:space="0" w:color="auto"/>
              <w:right w:val="single" w:sz="4" w:space="0" w:color="auto"/>
            </w:tcBorders>
            <w:shd w:val="clear" w:color="000000" w:fill="76933C"/>
            <w:noWrap/>
            <w:vAlign w:val="bottom"/>
            <w:hideMark/>
          </w:tcPr>
          <w:p w14:paraId="2A18466D"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Not started</w:t>
            </w:r>
          </w:p>
        </w:tc>
      </w:tr>
      <w:tr w:rsidR="00D3342D" w:rsidRPr="00D3342D" w14:paraId="78A13C28"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78E80BF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6.0 Enhancement of EDC work list</w:t>
            </w:r>
          </w:p>
        </w:tc>
        <w:tc>
          <w:tcPr>
            <w:tcW w:w="603" w:type="pct"/>
            <w:tcBorders>
              <w:top w:val="nil"/>
              <w:left w:val="nil"/>
              <w:bottom w:val="single" w:sz="4" w:space="0" w:color="auto"/>
              <w:right w:val="single" w:sz="4" w:space="0" w:color="auto"/>
            </w:tcBorders>
            <w:shd w:val="clear" w:color="000000" w:fill="FFFFFF"/>
            <w:noWrap/>
            <w:vAlign w:val="bottom"/>
            <w:hideMark/>
          </w:tcPr>
          <w:p w14:paraId="791FF82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5A7F7D9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9-Aug</w:t>
            </w:r>
          </w:p>
        </w:tc>
        <w:tc>
          <w:tcPr>
            <w:tcW w:w="366" w:type="pct"/>
            <w:tcBorders>
              <w:top w:val="nil"/>
              <w:left w:val="nil"/>
              <w:bottom w:val="single" w:sz="4" w:space="0" w:color="auto"/>
              <w:right w:val="single" w:sz="4" w:space="0" w:color="auto"/>
            </w:tcBorders>
            <w:shd w:val="clear" w:color="000000" w:fill="FFFFFF"/>
            <w:vAlign w:val="center"/>
            <w:hideMark/>
          </w:tcPr>
          <w:p w14:paraId="68018462"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14-Aug</w:t>
            </w:r>
          </w:p>
        </w:tc>
        <w:tc>
          <w:tcPr>
            <w:tcW w:w="455" w:type="pct"/>
            <w:tcBorders>
              <w:top w:val="nil"/>
              <w:left w:val="nil"/>
              <w:bottom w:val="single" w:sz="4" w:space="0" w:color="auto"/>
              <w:right w:val="single" w:sz="4" w:space="0" w:color="auto"/>
            </w:tcBorders>
            <w:shd w:val="clear" w:color="000000" w:fill="FFFFFF"/>
            <w:noWrap/>
            <w:vAlign w:val="bottom"/>
            <w:hideMark/>
          </w:tcPr>
          <w:p w14:paraId="1D4099D7"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5</w:t>
            </w:r>
          </w:p>
        </w:tc>
        <w:tc>
          <w:tcPr>
            <w:tcW w:w="520" w:type="pct"/>
            <w:tcBorders>
              <w:top w:val="nil"/>
              <w:left w:val="nil"/>
              <w:bottom w:val="single" w:sz="4" w:space="0" w:color="auto"/>
              <w:right w:val="single" w:sz="4" w:space="0" w:color="auto"/>
            </w:tcBorders>
            <w:shd w:val="clear" w:color="000000" w:fill="FFFFFF"/>
            <w:noWrap/>
            <w:vAlign w:val="bottom"/>
            <w:hideMark/>
          </w:tcPr>
          <w:p w14:paraId="525A98B5"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2FC611D5"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5C8DB3A7"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7.0 Enhancement of service providers work list</w:t>
            </w:r>
          </w:p>
        </w:tc>
        <w:tc>
          <w:tcPr>
            <w:tcW w:w="603" w:type="pct"/>
            <w:tcBorders>
              <w:top w:val="nil"/>
              <w:left w:val="nil"/>
              <w:bottom w:val="single" w:sz="4" w:space="0" w:color="auto"/>
              <w:right w:val="single" w:sz="4" w:space="0" w:color="auto"/>
            </w:tcBorders>
            <w:shd w:val="clear" w:color="000000" w:fill="FFFFFF"/>
            <w:noWrap/>
            <w:vAlign w:val="bottom"/>
            <w:hideMark/>
          </w:tcPr>
          <w:p w14:paraId="433207E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71650007"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14-Aug</w:t>
            </w:r>
          </w:p>
        </w:tc>
        <w:tc>
          <w:tcPr>
            <w:tcW w:w="366" w:type="pct"/>
            <w:tcBorders>
              <w:top w:val="nil"/>
              <w:left w:val="nil"/>
              <w:bottom w:val="single" w:sz="4" w:space="0" w:color="auto"/>
              <w:right w:val="single" w:sz="4" w:space="0" w:color="auto"/>
            </w:tcBorders>
            <w:shd w:val="clear" w:color="000000" w:fill="FFFFFF"/>
            <w:vAlign w:val="center"/>
            <w:hideMark/>
          </w:tcPr>
          <w:p w14:paraId="4ABEFCB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20-Aug</w:t>
            </w:r>
          </w:p>
        </w:tc>
        <w:tc>
          <w:tcPr>
            <w:tcW w:w="455" w:type="pct"/>
            <w:tcBorders>
              <w:top w:val="nil"/>
              <w:left w:val="nil"/>
              <w:bottom w:val="single" w:sz="4" w:space="0" w:color="auto"/>
              <w:right w:val="single" w:sz="4" w:space="0" w:color="auto"/>
            </w:tcBorders>
            <w:shd w:val="clear" w:color="000000" w:fill="FFFFFF"/>
            <w:noWrap/>
            <w:vAlign w:val="bottom"/>
            <w:hideMark/>
          </w:tcPr>
          <w:p w14:paraId="1BF1A8D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6</w:t>
            </w:r>
          </w:p>
        </w:tc>
        <w:tc>
          <w:tcPr>
            <w:tcW w:w="520" w:type="pct"/>
            <w:tcBorders>
              <w:top w:val="nil"/>
              <w:left w:val="nil"/>
              <w:bottom w:val="single" w:sz="4" w:space="0" w:color="auto"/>
              <w:right w:val="single" w:sz="4" w:space="0" w:color="auto"/>
            </w:tcBorders>
            <w:shd w:val="clear" w:color="000000" w:fill="FFFFFF"/>
            <w:noWrap/>
            <w:vAlign w:val="bottom"/>
            <w:hideMark/>
          </w:tcPr>
          <w:p w14:paraId="20E5ED1C"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45B6A13A"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5CA6D6DE"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8.0 Generation of fee notes for general service providers</w:t>
            </w:r>
          </w:p>
        </w:tc>
        <w:tc>
          <w:tcPr>
            <w:tcW w:w="603" w:type="pct"/>
            <w:tcBorders>
              <w:top w:val="nil"/>
              <w:left w:val="nil"/>
              <w:bottom w:val="single" w:sz="4" w:space="0" w:color="auto"/>
              <w:right w:val="single" w:sz="4" w:space="0" w:color="auto"/>
            </w:tcBorders>
            <w:shd w:val="clear" w:color="000000" w:fill="FFFFFF"/>
            <w:noWrap/>
            <w:vAlign w:val="bottom"/>
            <w:hideMark/>
          </w:tcPr>
          <w:p w14:paraId="078DEF3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6B1F18C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20-Aug</w:t>
            </w:r>
          </w:p>
        </w:tc>
        <w:tc>
          <w:tcPr>
            <w:tcW w:w="366" w:type="pct"/>
            <w:tcBorders>
              <w:top w:val="nil"/>
              <w:left w:val="nil"/>
              <w:bottom w:val="single" w:sz="4" w:space="0" w:color="auto"/>
              <w:right w:val="single" w:sz="4" w:space="0" w:color="auto"/>
            </w:tcBorders>
            <w:shd w:val="clear" w:color="000000" w:fill="FFFFFF"/>
            <w:vAlign w:val="center"/>
            <w:hideMark/>
          </w:tcPr>
          <w:p w14:paraId="23055CB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23-Aug</w:t>
            </w:r>
          </w:p>
        </w:tc>
        <w:tc>
          <w:tcPr>
            <w:tcW w:w="455" w:type="pct"/>
            <w:tcBorders>
              <w:top w:val="nil"/>
              <w:left w:val="nil"/>
              <w:bottom w:val="single" w:sz="4" w:space="0" w:color="auto"/>
              <w:right w:val="single" w:sz="4" w:space="0" w:color="auto"/>
            </w:tcBorders>
            <w:shd w:val="clear" w:color="000000" w:fill="FFFFFF"/>
            <w:noWrap/>
            <w:vAlign w:val="bottom"/>
            <w:hideMark/>
          </w:tcPr>
          <w:p w14:paraId="1FC184CF"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5E10CDD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4C1FFDBD"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0A541746"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9.0 Report improvements on service providers</w:t>
            </w:r>
          </w:p>
        </w:tc>
        <w:tc>
          <w:tcPr>
            <w:tcW w:w="603" w:type="pct"/>
            <w:tcBorders>
              <w:top w:val="nil"/>
              <w:left w:val="nil"/>
              <w:bottom w:val="single" w:sz="4" w:space="0" w:color="auto"/>
              <w:right w:val="single" w:sz="4" w:space="0" w:color="auto"/>
            </w:tcBorders>
            <w:shd w:val="clear" w:color="000000" w:fill="FFFFFF"/>
            <w:noWrap/>
            <w:vAlign w:val="bottom"/>
            <w:hideMark/>
          </w:tcPr>
          <w:p w14:paraId="570D8CC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3DDF9367"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23-Aug</w:t>
            </w:r>
          </w:p>
        </w:tc>
        <w:tc>
          <w:tcPr>
            <w:tcW w:w="366" w:type="pct"/>
            <w:tcBorders>
              <w:top w:val="nil"/>
              <w:left w:val="nil"/>
              <w:bottom w:val="single" w:sz="4" w:space="0" w:color="auto"/>
              <w:right w:val="single" w:sz="4" w:space="0" w:color="auto"/>
            </w:tcBorders>
            <w:shd w:val="clear" w:color="000000" w:fill="FFFFFF"/>
            <w:vAlign w:val="center"/>
            <w:hideMark/>
          </w:tcPr>
          <w:p w14:paraId="4526A4B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26-Aug</w:t>
            </w:r>
          </w:p>
        </w:tc>
        <w:tc>
          <w:tcPr>
            <w:tcW w:w="455" w:type="pct"/>
            <w:tcBorders>
              <w:top w:val="nil"/>
              <w:left w:val="nil"/>
              <w:bottom w:val="single" w:sz="4" w:space="0" w:color="auto"/>
              <w:right w:val="single" w:sz="4" w:space="0" w:color="auto"/>
            </w:tcBorders>
            <w:shd w:val="clear" w:color="000000" w:fill="FFFFFF"/>
            <w:noWrap/>
            <w:vAlign w:val="bottom"/>
            <w:hideMark/>
          </w:tcPr>
          <w:p w14:paraId="7689F99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2637F78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4F3D6010"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025613A1"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10.0 Automated generation of prelisting demand letters</w:t>
            </w:r>
          </w:p>
        </w:tc>
        <w:tc>
          <w:tcPr>
            <w:tcW w:w="603" w:type="pct"/>
            <w:tcBorders>
              <w:top w:val="nil"/>
              <w:left w:val="nil"/>
              <w:bottom w:val="single" w:sz="4" w:space="0" w:color="auto"/>
              <w:right w:val="single" w:sz="4" w:space="0" w:color="auto"/>
            </w:tcBorders>
            <w:shd w:val="clear" w:color="000000" w:fill="FFFFFF"/>
            <w:noWrap/>
            <w:vAlign w:val="bottom"/>
            <w:hideMark/>
          </w:tcPr>
          <w:p w14:paraId="3B3BC46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7EEA971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26-Aug</w:t>
            </w:r>
          </w:p>
        </w:tc>
        <w:tc>
          <w:tcPr>
            <w:tcW w:w="366" w:type="pct"/>
            <w:tcBorders>
              <w:top w:val="nil"/>
              <w:left w:val="nil"/>
              <w:bottom w:val="single" w:sz="4" w:space="0" w:color="auto"/>
              <w:right w:val="single" w:sz="4" w:space="0" w:color="auto"/>
            </w:tcBorders>
            <w:shd w:val="clear" w:color="000000" w:fill="FFFFFF"/>
            <w:vAlign w:val="center"/>
            <w:hideMark/>
          </w:tcPr>
          <w:p w14:paraId="08B3E90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29-Aug</w:t>
            </w:r>
          </w:p>
        </w:tc>
        <w:tc>
          <w:tcPr>
            <w:tcW w:w="455" w:type="pct"/>
            <w:tcBorders>
              <w:top w:val="nil"/>
              <w:left w:val="nil"/>
              <w:bottom w:val="single" w:sz="4" w:space="0" w:color="auto"/>
              <w:right w:val="single" w:sz="4" w:space="0" w:color="auto"/>
            </w:tcBorders>
            <w:shd w:val="clear" w:color="000000" w:fill="FFFFFF"/>
            <w:noWrap/>
            <w:vAlign w:val="bottom"/>
            <w:hideMark/>
          </w:tcPr>
          <w:p w14:paraId="78FFCC6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0852100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7A5D08EC"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BFBFBF"/>
            <w:noWrap/>
            <w:vAlign w:val="bottom"/>
            <w:hideMark/>
          </w:tcPr>
          <w:p w14:paraId="009B3443"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Sprint 3</w:t>
            </w:r>
          </w:p>
        </w:tc>
        <w:tc>
          <w:tcPr>
            <w:tcW w:w="603" w:type="pct"/>
            <w:tcBorders>
              <w:top w:val="nil"/>
              <w:left w:val="nil"/>
              <w:bottom w:val="single" w:sz="4" w:space="0" w:color="auto"/>
              <w:right w:val="single" w:sz="4" w:space="0" w:color="auto"/>
            </w:tcBorders>
            <w:shd w:val="clear" w:color="000000" w:fill="BFBFBF"/>
            <w:noWrap/>
            <w:vAlign w:val="bottom"/>
            <w:hideMark/>
          </w:tcPr>
          <w:p w14:paraId="5D3097C6"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Kevin</w:t>
            </w:r>
          </w:p>
        </w:tc>
        <w:tc>
          <w:tcPr>
            <w:tcW w:w="390" w:type="pct"/>
            <w:tcBorders>
              <w:top w:val="nil"/>
              <w:left w:val="nil"/>
              <w:bottom w:val="single" w:sz="4" w:space="0" w:color="auto"/>
              <w:right w:val="single" w:sz="4" w:space="0" w:color="auto"/>
            </w:tcBorders>
            <w:shd w:val="clear" w:color="000000" w:fill="BFBFBF"/>
            <w:noWrap/>
            <w:vAlign w:val="bottom"/>
            <w:hideMark/>
          </w:tcPr>
          <w:p w14:paraId="2C3B71EE"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5-Sep</w:t>
            </w:r>
          </w:p>
        </w:tc>
        <w:tc>
          <w:tcPr>
            <w:tcW w:w="366" w:type="pct"/>
            <w:tcBorders>
              <w:top w:val="nil"/>
              <w:left w:val="nil"/>
              <w:bottom w:val="single" w:sz="4" w:space="0" w:color="auto"/>
              <w:right w:val="single" w:sz="4" w:space="0" w:color="auto"/>
            </w:tcBorders>
            <w:shd w:val="clear" w:color="000000" w:fill="BFBFBF"/>
            <w:noWrap/>
            <w:vAlign w:val="bottom"/>
            <w:hideMark/>
          </w:tcPr>
          <w:p w14:paraId="7F8E8515"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3-Oct</w:t>
            </w:r>
          </w:p>
        </w:tc>
        <w:tc>
          <w:tcPr>
            <w:tcW w:w="455" w:type="pct"/>
            <w:tcBorders>
              <w:top w:val="nil"/>
              <w:left w:val="nil"/>
              <w:bottom w:val="single" w:sz="4" w:space="0" w:color="auto"/>
              <w:right w:val="single" w:sz="4" w:space="0" w:color="auto"/>
            </w:tcBorders>
            <w:shd w:val="clear" w:color="000000" w:fill="BFBFBF"/>
            <w:noWrap/>
            <w:vAlign w:val="bottom"/>
            <w:hideMark/>
          </w:tcPr>
          <w:p w14:paraId="19947DBA"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28</w:t>
            </w:r>
          </w:p>
        </w:tc>
        <w:tc>
          <w:tcPr>
            <w:tcW w:w="520" w:type="pct"/>
            <w:tcBorders>
              <w:top w:val="nil"/>
              <w:left w:val="nil"/>
              <w:bottom w:val="single" w:sz="4" w:space="0" w:color="auto"/>
              <w:right w:val="single" w:sz="4" w:space="0" w:color="auto"/>
            </w:tcBorders>
            <w:shd w:val="clear" w:color="000000" w:fill="BFBFBF"/>
            <w:noWrap/>
            <w:vAlign w:val="bottom"/>
            <w:hideMark/>
          </w:tcPr>
          <w:p w14:paraId="70A80F3A" w14:textId="77777777" w:rsidR="00D3342D" w:rsidRPr="00D3342D" w:rsidRDefault="00D3342D" w:rsidP="00D3342D">
            <w:pPr>
              <w:spacing w:after="0" w:line="240" w:lineRule="auto"/>
              <w:jc w:val="center"/>
              <w:rPr>
                <w:rFonts w:ascii="Calibri" w:eastAsia="Times New Roman" w:hAnsi="Calibri" w:cs="Calibri"/>
                <w:color w:val="000000"/>
                <w:sz w:val="28"/>
                <w:szCs w:val="28"/>
              </w:rPr>
            </w:pPr>
            <w:r w:rsidRPr="00D3342D">
              <w:rPr>
                <w:rFonts w:ascii="Calibri" w:eastAsia="Times New Roman" w:hAnsi="Calibri" w:cs="Calibri"/>
                <w:color w:val="000000"/>
                <w:sz w:val="28"/>
                <w:szCs w:val="28"/>
              </w:rPr>
              <w:t>Not started</w:t>
            </w:r>
          </w:p>
        </w:tc>
      </w:tr>
      <w:tr w:rsidR="00D3342D" w:rsidRPr="00D3342D" w14:paraId="33FBF76F"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5E2C3274"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11.0 Integration with Avaya</w:t>
            </w:r>
          </w:p>
        </w:tc>
        <w:tc>
          <w:tcPr>
            <w:tcW w:w="603" w:type="pct"/>
            <w:tcBorders>
              <w:top w:val="nil"/>
              <w:left w:val="nil"/>
              <w:bottom w:val="single" w:sz="4" w:space="0" w:color="auto"/>
              <w:right w:val="single" w:sz="4" w:space="0" w:color="auto"/>
            </w:tcBorders>
            <w:shd w:val="clear" w:color="000000" w:fill="FFFFFF"/>
            <w:noWrap/>
            <w:vAlign w:val="bottom"/>
            <w:hideMark/>
          </w:tcPr>
          <w:p w14:paraId="60987B8F"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54C8FA9C"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5-Sep</w:t>
            </w:r>
          </w:p>
        </w:tc>
        <w:tc>
          <w:tcPr>
            <w:tcW w:w="366" w:type="pct"/>
            <w:tcBorders>
              <w:top w:val="nil"/>
              <w:left w:val="nil"/>
              <w:bottom w:val="single" w:sz="4" w:space="0" w:color="auto"/>
              <w:right w:val="single" w:sz="4" w:space="0" w:color="auto"/>
            </w:tcBorders>
            <w:shd w:val="clear" w:color="000000" w:fill="FFFFFF"/>
            <w:vAlign w:val="center"/>
            <w:hideMark/>
          </w:tcPr>
          <w:p w14:paraId="3D430E7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8-Sep</w:t>
            </w:r>
          </w:p>
        </w:tc>
        <w:tc>
          <w:tcPr>
            <w:tcW w:w="455" w:type="pct"/>
            <w:tcBorders>
              <w:top w:val="nil"/>
              <w:left w:val="nil"/>
              <w:bottom w:val="single" w:sz="4" w:space="0" w:color="auto"/>
              <w:right w:val="single" w:sz="4" w:space="0" w:color="auto"/>
            </w:tcBorders>
            <w:shd w:val="clear" w:color="000000" w:fill="FFFFFF"/>
            <w:noWrap/>
            <w:vAlign w:val="bottom"/>
            <w:hideMark/>
          </w:tcPr>
          <w:p w14:paraId="508E8BE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0799D7E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3354DFAC"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64501A3D"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xml:space="preserve">CR 12.1 Enhance the system to be able to generate a report </w:t>
            </w:r>
            <w:del w:id="21" w:author="Christopher Ndoro [Legal]" w:date="2018-07-25T15:39:00Z">
              <w:r w:rsidRPr="00D3342D" w:rsidDel="00CF4C85">
                <w:rPr>
                  <w:rFonts w:ascii="Calibri" w:eastAsia="Times New Roman" w:hAnsi="Calibri" w:cs="Calibri"/>
                  <w:color w:val="000000"/>
                  <w:sz w:val="24"/>
                  <w:szCs w:val="24"/>
                </w:rPr>
                <w:delText>…</w:delText>
              </w:r>
            </w:del>
          </w:p>
        </w:tc>
        <w:tc>
          <w:tcPr>
            <w:tcW w:w="603" w:type="pct"/>
            <w:tcBorders>
              <w:top w:val="nil"/>
              <w:left w:val="nil"/>
              <w:bottom w:val="single" w:sz="4" w:space="0" w:color="auto"/>
              <w:right w:val="single" w:sz="4" w:space="0" w:color="auto"/>
            </w:tcBorders>
            <w:shd w:val="clear" w:color="000000" w:fill="FFFFFF"/>
            <w:noWrap/>
            <w:vAlign w:val="bottom"/>
            <w:hideMark/>
          </w:tcPr>
          <w:p w14:paraId="700B89D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05B4350F"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8-Sep</w:t>
            </w:r>
          </w:p>
        </w:tc>
        <w:tc>
          <w:tcPr>
            <w:tcW w:w="366" w:type="pct"/>
            <w:tcBorders>
              <w:top w:val="nil"/>
              <w:left w:val="nil"/>
              <w:bottom w:val="single" w:sz="4" w:space="0" w:color="auto"/>
              <w:right w:val="single" w:sz="4" w:space="0" w:color="auto"/>
            </w:tcBorders>
            <w:shd w:val="clear" w:color="000000" w:fill="FFFFFF"/>
            <w:vAlign w:val="center"/>
            <w:hideMark/>
          </w:tcPr>
          <w:p w14:paraId="6D64313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11-Sep</w:t>
            </w:r>
          </w:p>
        </w:tc>
        <w:tc>
          <w:tcPr>
            <w:tcW w:w="455" w:type="pct"/>
            <w:tcBorders>
              <w:top w:val="nil"/>
              <w:left w:val="nil"/>
              <w:bottom w:val="single" w:sz="4" w:space="0" w:color="auto"/>
              <w:right w:val="single" w:sz="4" w:space="0" w:color="auto"/>
            </w:tcBorders>
            <w:shd w:val="clear" w:color="000000" w:fill="FFFFFF"/>
            <w:noWrap/>
            <w:vAlign w:val="bottom"/>
            <w:hideMark/>
          </w:tcPr>
          <w:p w14:paraId="37C1616D"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10C3670C"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453FD56B"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5A1598A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12.2 The system to allow uploading of email attachments</w:t>
            </w:r>
          </w:p>
        </w:tc>
        <w:tc>
          <w:tcPr>
            <w:tcW w:w="603" w:type="pct"/>
            <w:tcBorders>
              <w:top w:val="nil"/>
              <w:left w:val="nil"/>
              <w:bottom w:val="single" w:sz="4" w:space="0" w:color="auto"/>
              <w:right w:val="single" w:sz="4" w:space="0" w:color="auto"/>
            </w:tcBorders>
            <w:shd w:val="clear" w:color="000000" w:fill="FFFFFF"/>
            <w:noWrap/>
            <w:vAlign w:val="bottom"/>
            <w:hideMark/>
          </w:tcPr>
          <w:p w14:paraId="098F4B3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5944539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11-Sep</w:t>
            </w:r>
          </w:p>
        </w:tc>
        <w:tc>
          <w:tcPr>
            <w:tcW w:w="366" w:type="pct"/>
            <w:tcBorders>
              <w:top w:val="nil"/>
              <w:left w:val="nil"/>
              <w:bottom w:val="single" w:sz="4" w:space="0" w:color="auto"/>
              <w:right w:val="single" w:sz="4" w:space="0" w:color="auto"/>
            </w:tcBorders>
            <w:shd w:val="clear" w:color="000000" w:fill="FFFFFF"/>
            <w:vAlign w:val="center"/>
            <w:hideMark/>
          </w:tcPr>
          <w:p w14:paraId="2D46C76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12-Sep</w:t>
            </w:r>
          </w:p>
        </w:tc>
        <w:tc>
          <w:tcPr>
            <w:tcW w:w="455" w:type="pct"/>
            <w:tcBorders>
              <w:top w:val="nil"/>
              <w:left w:val="nil"/>
              <w:bottom w:val="single" w:sz="4" w:space="0" w:color="auto"/>
              <w:right w:val="single" w:sz="4" w:space="0" w:color="auto"/>
            </w:tcBorders>
            <w:shd w:val="clear" w:color="000000" w:fill="FFFFFF"/>
            <w:noWrap/>
            <w:vAlign w:val="bottom"/>
            <w:hideMark/>
          </w:tcPr>
          <w:p w14:paraId="0F5D941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w:t>
            </w:r>
          </w:p>
        </w:tc>
        <w:tc>
          <w:tcPr>
            <w:tcW w:w="520" w:type="pct"/>
            <w:tcBorders>
              <w:top w:val="nil"/>
              <w:left w:val="nil"/>
              <w:bottom w:val="single" w:sz="4" w:space="0" w:color="auto"/>
              <w:right w:val="single" w:sz="4" w:space="0" w:color="auto"/>
            </w:tcBorders>
            <w:shd w:val="clear" w:color="000000" w:fill="FFFFFF"/>
            <w:noWrap/>
            <w:vAlign w:val="bottom"/>
            <w:hideMark/>
          </w:tcPr>
          <w:p w14:paraId="14060022"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1DE8C7F5"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3CEB4522"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lastRenderedPageBreak/>
              <w:t>CR 12.3 The system to allow attachments on Paying accounts</w:t>
            </w:r>
          </w:p>
        </w:tc>
        <w:tc>
          <w:tcPr>
            <w:tcW w:w="603" w:type="pct"/>
            <w:tcBorders>
              <w:top w:val="nil"/>
              <w:left w:val="nil"/>
              <w:bottom w:val="single" w:sz="4" w:space="0" w:color="auto"/>
              <w:right w:val="single" w:sz="4" w:space="0" w:color="auto"/>
            </w:tcBorders>
            <w:shd w:val="clear" w:color="000000" w:fill="FFFFFF"/>
            <w:noWrap/>
            <w:vAlign w:val="bottom"/>
            <w:hideMark/>
          </w:tcPr>
          <w:p w14:paraId="28C80C55"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1D8DF0B3"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12-Sep</w:t>
            </w:r>
          </w:p>
        </w:tc>
        <w:tc>
          <w:tcPr>
            <w:tcW w:w="366" w:type="pct"/>
            <w:tcBorders>
              <w:top w:val="nil"/>
              <w:left w:val="nil"/>
              <w:bottom w:val="single" w:sz="4" w:space="0" w:color="auto"/>
              <w:right w:val="single" w:sz="4" w:space="0" w:color="auto"/>
            </w:tcBorders>
            <w:shd w:val="clear" w:color="000000" w:fill="FFFFFF"/>
            <w:vAlign w:val="center"/>
            <w:hideMark/>
          </w:tcPr>
          <w:p w14:paraId="6957B20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13-Sep</w:t>
            </w:r>
          </w:p>
        </w:tc>
        <w:tc>
          <w:tcPr>
            <w:tcW w:w="455" w:type="pct"/>
            <w:tcBorders>
              <w:top w:val="nil"/>
              <w:left w:val="nil"/>
              <w:bottom w:val="single" w:sz="4" w:space="0" w:color="auto"/>
              <w:right w:val="single" w:sz="4" w:space="0" w:color="auto"/>
            </w:tcBorders>
            <w:shd w:val="clear" w:color="000000" w:fill="FFFFFF"/>
            <w:noWrap/>
            <w:vAlign w:val="bottom"/>
            <w:hideMark/>
          </w:tcPr>
          <w:p w14:paraId="6454CC4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w:t>
            </w:r>
          </w:p>
        </w:tc>
        <w:tc>
          <w:tcPr>
            <w:tcW w:w="520" w:type="pct"/>
            <w:tcBorders>
              <w:top w:val="nil"/>
              <w:left w:val="nil"/>
              <w:bottom w:val="single" w:sz="4" w:space="0" w:color="auto"/>
              <w:right w:val="single" w:sz="4" w:space="0" w:color="auto"/>
            </w:tcBorders>
            <w:shd w:val="clear" w:color="000000" w:fill="FFFFFF"/>
            <w:noWrap/>
            <w:vAlign w:val="bottom"/>
            <w:hideMark/>
          </w:tcPr>
          <w:p w14:paraId="242E43B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3768BC61"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064BBAE1"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12.4 Performing card accounts to be loaded in e-collect</w:t>
            </w:r>
          </w:p>
        </w:tc>
        <w:tc>
          <w:tcPr>
            <w:tcW w:w="603" w:type="pct"/>
            <w:tcBorders>
              <w:top w:val="nil"/>
              <w:left w:val="nil"/>
              <w:bottom w:val="single" w:sz="4" w:space="0" w:color="auto"/>
              <w:right w:val="single" w:sz="4" w:space="0" w:color="auto"/>
            </w:tcBorders>
            <w:shd w:val="clear" w:color="000000" w:fill="FFFFFF"/>
            <w:noWrap/>
            <w:vAlign w:val="bottom"/>
            <w:hideMark/>
          </w:tcPr>
          <w:p w14:paraId="224CF80C"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7DD4A193"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13-Sep</w:t>
            </w:r>
          </w:p>
        </w:tc>
        <w:tc>
          <w:tcPr>
            <w:tcW w:w="366" w:type="pct"/>
            <w:tcBorders>
              <w:top w:val="nil"/>
              <w:left w:val="nil"/>
              <w:bottom w:val="single" w:sz="4" w:space="0" w:color="auto"/>
              <w:right w:val="single" w:sz="4" w:space="0" w:color="auto"/>
            </w:tcBorders>
            <w:shd w:val="clear" w:color="000000" w:fill="FFFFFF"/>
            <w:vAlign w:val="center"/>
            <w:hideMark/>
          </w:tcPr>
          <w:p w14:paraId="61476D9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16-Sep</w:t>
            </w:r>
          </w:p>
        </w:tc>
        <w:tc>
          <w:tcPr>
            <w:tcW w:w="455" w:type="pct"/>
            <w:tcBorders>
              <w:top w:val="nil"/>
              <w:left w:val="nil"/>
              <w:bottom w:val="single" w:sz="4" w:space="0" w:color="auto"/>
              <w:right w:val="single" w:sz="4" w:space="0" w:color="auto"/>
            </w:tcBorders>
            <w:shd w:val="clear" w:color="000000" w:fill="FFFFFF"/>
            <w:noWrap/>
            <w:vAlign w:val="bottom"/>
            <w:hideMark/>
          </w:tcPr>
          <w:p w14:paraId="0C4487B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3C161D2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2C4C1287"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480FA7F5"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12.5 Have capability to amend the list for automatic SMS alerts</w:t>
            </w:r>
          </w:p>
        </w:tc>
        <w:tc>
          <w:tcPr>
            <w:tcW w:w="603" w:type="pct"/>
            <w:tcBorders>
              <w:top w:val="nil"/>
              <w:left w:val="nil"/>
              <w:bottom w:val="single" w:sz="4" w:space="0" w:color="auto"/>
              <w:right w:val="single" w:sz="4" w:space="0" w:color="auto"/>
            </w:tcBorders>
            <w:shd w:val="clear" w:color="000000" w:fill="FFFFFF"/>
            <w:noWrap/>
            <w:vAlign w:val="bottom"/>
            <w:hideMark/>
          </w:tcPr>
          <w:p w14:paraId="1BAB503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16317BF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16-Sep</w:t>
            </w:r>
          </w:p>
        </w:tc>
        <w:tc>
          <w:tcPr>
            <w:tcW w:w="366" w:type="pct"/>
            <w:tcBorders>
              <w:top w:val="nil"/>
              <w:left w:val="nil"/>
              <w:bottom w:val="single" w:sz="4" w:space="0" w:color="auto"/>
              <w:right w:val="single" w:sz="4" w:space="0" w:color="auto"/>
            </w:tcBorders>
            <w:shd w:val="clear" w:color="000000" w:fill="FFFFFF"/>
            <w:vAlign w:val="center"/>
            <w:hideMark/>
          </w:tcPr>
          <w:p w14:paraId="036D83BB"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17-Sep</w:t>
            </w:r>
          </w:p>
        </w:tc>
        <w:tc>
          <w:tcPr>
            <w:tcW w:w="455" w:type="pct"/>
            <w:tcBorders>
              <w:top w:val="nil"/>
              <w:left w:val="nil"/>
              <w:bottom w:val="single" w:sz="4" w:space="0" w:color="auto"/>
              <w:right w:val="single" w:sz="4" w:space="0" w:color="auto"/>
            </w:tcBorders>
            <w:shd w:val="clear" w:color="000000" w:fill="FFFFFF"/>
            <w:noWrap/>
            <w:vAlign w:val="bottom"/>
            <w:hideMark/>
          </w:tcPr>
          <w:p w14:paraId="1B635DF9"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w:t>
            </w:r>
          </w:p>
        </w:tc>
        <w:tc>
          <w:tcPr>
            <w:tcW w:w="520" w:type="pct"/>
            <w:tcBorders>
              <w:top w:val="nil"/>
              <w:left w:val="nil"/>
              <w:bottom w:val="single" w:sz="4" w:space="0" w:color="auto"/>
              <w:right w:val="single" w:sz="4" w:space="0" w:color="auto"/>
            </w:tcBorders>
            <w:shd w:val="clear" w:color="000000" w:fill="FFFFFF"/>
            <w:noWrap/>
            <w:vAlign w:val="bottom"/>
            <w:hideMark/>
          </w:tcPr>
          <w:p w14:paraId="4E18E66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04059900"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7D6F8A59"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12.6 Automation of Cancellation notices for IPF</w:t>
            </w:r>
          </w:p>
        </w:tc>
        <w:tc>
          <w:tcPr>
            <w:tcW w:w="603" w:type="pct"/>
            <w:tcBorders>
              <w:top w:val="nil"/>
              <w:left w:val="nil"/>
              <w:bottom w:val="single" w:sz="4" w:space="0" w:color="auto"/>
              <w:right w:val="single" w:sz="4" w:space="0" w:color="auto"/>
            </w:tcBorders>
            <w:shd w:val="clear" w:color="000000" w:fill="FFFFFF"/>
            <w:noWrap/>
            <w:vAlign w:val="bottom"/>
            <w:hideMark/>
          </w:tcPr>
          <w:p w14:paraId="3B1B793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2805D047"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17-Sep</w:t>
            </w:r>
          </w:p>
        </w:tc>
        <w:tc>
          <w:tcPr>
            <w:tcW w:w="366" w:type="pct"/>
            <w:tcBorders>
              <w:top w:val="nil"/>
              <w:left w:val="nil"/>
              <w:bottom w:val="single" w:sz="4" w:space="0" w:color="auto"/>
              <w:right w:val="single" w:sz="4" w:space="0" w:color="auto"/>
            </w:tcBorders>
            <w:shd w:val="clear" w:color="000000" w:fill="FFFFFF"/>
            <w:vAlign w:val="center"/>
            <w:hideMark/>
          </w:tcPr>
          <w:p w14:paraId="02140E76"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20-Sep</w:t>
            </w:r>
          </w:p>
        </w:tc>
        <w:tc>
          <w:tcPr>
            <w:tcW w:w="455" w:type="pct"/>
            <w:tcBorders>
              <w:top w:val="nil"/>
              <w:left w:val="nil"/>
              <w:bottom w:val="single" w:sz="4" w:space="0" w:color="auto"/>
              <w:right w:val="single" w:sz="4" w:space="0" w:color="auto"/>
            </w:tcBorders>
            <w:shd w:val="clear" w:color="000000" w:fill="FFFFFF"/>
            <w:noWrap/>
            <w:vAlign w:val="bottom"/>
            <w:hideMark/>
          </w:tcPr>
          <w:p w14:paraId="567B701A"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588867DE"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58FEDABE"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65CB574F"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 xml:space="preserve">CR 12.7 Automation of Repossession instructions for AF Customers to </w:t>
            </w:r>
            <w:proofErr w:type="gramStart"/>
            <w:r w:rsidRPr="00D3342D">
              <w:rPr>
                <w:rFonts w:ascii="Calibri" w:eastAsia="Times New Roman" w:hAnsi="Calibri" w:cs="Calibri"/>
                <w:color w:val="000000"/>
                <w:sz w:val="24"/>
                <w:szCs w:val="24"/>
              </w:rPr>
              <w:t>auctioneers</w:t>
            </w:r>
            <w:proofErr w:type="gramEnd"/>
            <w:r w:rsidRPr="00D3342D">
              <w:rPr>
                <w:rFonts w:ascii="Calibri" w:eastAsia="Times New Roman" w:hAnsi="Calibri" w:cs="Calibri"/>
                <w:color w:val="000000"/>
                <w:sz w:val="24"/>
                <w:szCs w:val="24"/>
              </w:rPr>
              <w:t xml:space="preserve"> email</w:t>
            </w:r>
          </w:p>
        </w:tc>
        <w:tc>
          <w:tcPr>
            <w:tcW w:w="603" w:type="pct"/>
            <w:tcBorders>
              <w:top w:val="nil"/>
              <w:left w:val="nil"/>
              <w:bottom w:val="single" w:sz="4" w:space="0" w:color="auto"/>
              <w:right w:val="single" w:sz="4" w:space="0" w:color="auto"/>
            </w:tcBorders>
            <w:shd w:val="clear" w:color="000000" w:fill="FFFFFF"/>
            <w:noWrap/>
            <w:vAlign w:val="bottom"/>
            <w:hideMark/>
          </w:tcPr>
          <w:p w14:paraId="44E16863"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166E6D04"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20-Sep</w:t>
            </w:r>
          </w:p>
        </w:tc>
        <w:tc>
          <w:tcPr>
            <w:tcW w:w="366" w:type="pct"/>
            <w:tcBorders>
              <w:top w:val="nil"/>
              <w:left w:val="nil"/>
              <w:bottom w:val="single" w:sz="4" w:space="0" w:color="auto"/>
              <w:right w:val="single" w:sz="4" w:space="0" w:color="auto"/>
            </w:tcBorders>
            <w:shd w:val="clear" w:color="000000" w:fill="FFFFFF"/>
            <w:vAlign w:val="center"/>
            <w:hideMark/>
          </w:tcPr>
          <w:p w14:paraId="2558FE22"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23-Sep</w:t>
            </w:r>
          </w:p>
        </w:tc>
        <w:tc>
          <w:tcPr>
            <w:tcW w:w="455" w:type="pct"/>
            <w:tcBorders>
              <w:top w:val="nil"/>
              <w:left w:val="nil"/>
              <w:bottom w:val="single" w:sz="4" w:space="0" w:color="auto"/>
              <w:right w:val="single" w:sz="4" w:space="0" w:color="auto"/>
            </w:tcBorders>
            <w:shd w:val="clear" w:color="000000" w:fill="FFFFFF"/>
            <w:noWrap/>
            <w:vAlign w:val="bottom"/>
            <w:hideMark/>
          </w:tcPr>
          <w:p w14:paraId="621A235C"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w:t>
            </w:r>
          </w:p>
        </w:tc>
        <w:tc>
          <w:tcPr>
            <w:tcW w:w="520" w:type="pct"/>
            <w:tcBorders>
              <w:top w:val="nil"/>
              <w:left w:val="nil"/>
              <w:bottom w:val="single" w:sz="4" w:space="0" w:color="auto"/>
              <w:right w:val="single" w:sz="4" w:space="0" w:color="auto"/>
            </w:tcBorders>
            <w:shd w:val="clear" w:color="000000" w:fill="FFFFFF"/>
            <w:noWrap/>
            <w:vAlign w:val="bottom"/>
            <w:hideMark/>
          </w:tcPr>
          <w:p w14:paraId="1FCB656D"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r w:rsidR="00D3342D" w:rsidRPr="00D3342D" w14:paraId="1BBA3A7B" w14:textId="77777777" w:rsidTr="00D3342D">
        <w:trPr>
          <w:trHeight w:val="462"/>
        </w:trPr>
        <w:tc>
          <w:tcPr>
            <w:tcW w:w="2665" w:type="pct"/>
            <w:tcBorders>
              <w:top w:val="nil"/>
              <w:left w:val="single" w:sz="4" w:space="0" w:color="auto"/>
              <w:bottom w:val="single" w:sz="4" w:space="0" w:color="auto"/>
              <w:right w:val="single" w:sz="4" w:space="0" w:color="auto"/>
            </w:tcBorders>
            <w:shd w:val="clear" w:color="000000" w:fill="FFFFFF"/>
            <w:noWrap/>
            <w:vAlign w:val="bottom"/>
            <w:hideMark/>
          </w:tcPr>
          <w:p w14:paraId="441A8430" w14:textId="77777777" w:rsidR="00D3342D" w:rsidRPr="00D3342D" w:rsidRDefault="00D3342D" w:rsidP="00D3342D">
            <w:pPr>
              <w:spacing w:after="0" w:line="240" w:lineRule="auto"/>
              <w:rPr>
                <w:rFonts w:ascii="Calibri" w:eastAsia="Times New Roman" w:hAnsi="Calibri" w:cs="Calibri"/>
                <w:color w:val="000000"/>
                <w:sz w:val="24"/>
                <w:szCs w:val="24"/>
              </w:rPr>
            </w:pPr>
            <w:r w:rsidRPr="00D3342D">
              <w:rPr>
                <w:rFonts w:ascii="Calibri" w:eastAsia="Times New Roman" w:hAnsi="Calibri" w:cs="Calibri"/>
                <w:color w:val="000000"/>
                <w:sz w:val="24"/>
                <w:szCs w:val="24"/>
              </w:rPr>
              <w:t>CR 12.8 Integration of e-collect to other bank systems</w:t>
            </w:r>
          </w:p>
        </w:tc>
        <w:tc>
          <w:tcPr>
            <w:tcW w:w="603" w:type="pct"/>
            <w:tcBorders>
              <w:top w:val="nil"/>
              <w:left w:val="nil"/>
              <w:bottom w:val="single" w:sz="4" w:space="0" w:color="auto"/>
              <w:right w:val="single" w:sz="4" w:space="0" w:color="auto"/>
            </w:tcBorders>
            <w:shd w:val="clear" w:color="000000" w:fill="FFFFFF"/>
            <w:noWrap/>
            <w:vAlign w:val="bottom"/>
            <w:hideMark/>
          </w:tcPr>
          <w:p w14:paraId="484E051F"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 </w:t>
            </w:r>
          </w:p>
        </w:tc>
        <w:tc>
          <w:tcPr>
            <w:tcW w:w="390" w:type="pct"/>
            <w:tcBorders>
              <w:top w:val="nil"/>
              <w:left w:val="nil"/>
              <w:bottom w:val="single" w:sz="4" w:space="0" w:color="auto"/>
              <w:right w:val="single" w:sz="4" w:space="0" w:color="auto"/>
            </w:tcBorders>
            <w:shd w:val="clear" w:color="000000" w:fill="FFFFFF"/>
            <w:vAlign w:val="center"/>
            <w:hideMark/>
          </w:tcPr>
          <w:p w14:paraId="74274E6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23-Sep</w:t>
            </w:r>
          </w:p>
        </w:tc>
        <w:tc>
          <w:tcPr>
            <w:tcW w:w="366" w:type="pct"/>
            <w:tcBorders>
              <w:top w:val="nil"/>
              <w:left w:val="nil"/>
              <w:bottom w:val="single" w:sz="4" w:space="0" w:color="auto"/>
              <w:right w:val="single" w:sz="4" w:space="0" w:color="auto"/>
            </w:tcBorders>
            <w:shd w:val="clear" w:color="000000" w:fill="FFFFFF"/>
            <w:vAlign w:val="center"/>
            <w:hideMark/>
          </w:tcPr>
          <w:p w14:paraId="22F6AA18"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3-Oct</w:t>
            </w:r>
          </w:p>
        </w:tc>
        <w:tc>
          <w:tcPr>
            <w:tcW w:w="455" w:type="pct"/>
            <w:tcBorders>
              <w:top w:val="nil"/>
              <w:left w:val="nil"/>
              <w:bottom w:val="single" w:sz="4" w:space="0" w:color="auto"/>
              <w:right w:val="single" w:sz="4" w:space="0" w:color="auto"/>
            </w:tcBorders>
            <w:shd w:val="clear" w:color="000000" w:fill="FFFFFF"/>
            <w:noWrap/>
            <w:vAlign w:val="bottom"/>
            <w:hideMark/>
          </w:tcPr>
          <w:p w14:paraId="6BE81FE0"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10</w:t>
            </w:r>
          </w:p>
        </w:tc>
        <w:tc>
          <w:tcPr>
            <w:tcW w:w="520" w:type="pct"/>
            <w:tcBorders>
              <w:top w:val="nil"/>
              <w:left w:val="nil"/>
              <w:bottom w:val="single" w:sz="4" w:space="0" w:color="auto"/>
              <w:right w:val="single" w:sz="4" w:space="0" w:color="auto"/>
            </w:tcBorders>
            <w:shd w:val="clear" w:color="000000" w:fill="FFFFFF"/>
            <w:noWrap/>
            <w:vAlign w:val="bottom"/>
            <w:hideMark/>
          </w:tcPr>
          <w:p w14:paraId="431BC751" w14:textId="77777777" w:rsidR="00D3342D" w:rsidRPr="00D3342D" w:rsidRDefault="00D3342D" w:rsidP="00D3342D">
            <w:pPr>
              <w:spacing w:after="0" w:line="240" w:lineRule="auto"/>
              <w:jc w:val="center"/>
              <w:rPr>
                <w:rFonts w:ascii="Calibri" w:eastAsia="Times New Roman" w:hAnsi="Calibri" w:cs="Calibri"/>
                <w:color w:val="000000"/>
                <w:sz w:val="24"/>
                <w:szCs w:val="24"/>
              </w:rPr>
            </w:pPr>
            <w:r w:rsidRPr="00D3342D">
              <w:rPr>
                <w:rFonts w:ascii="Calibri" w:eastAsia="Times New Roman" w:hAnsi="Calibri" w:cs="Calibri"/>
                <w:color w:val="000000"/>
                <w:sz w:val="24"/>
                <w:szCs w:val="24"/>
              </w:rPr>
              <w:t>Not started</w:t>
            </w:r>
          </w:p>
        </w:tc>
      </w:tr>
    </w:tbl>
    <w:p w14:paraId="22119FC2" w14:textId="64A66BAE" w:rsidR="00713953" w:rsidRDefault="00713953" w:rsidP="00964BBB">
      <w:pPr>
        <w:pStyle w:val="ListParagraph"/>
        <w:spacing w:after="0" w:line="360" w:lineRule="auto"/>
        <w:rPr>
          <w:rFonts w:asciiTheme="majorHAnsi" w:hAnsiTheme="majorHAnsi"/>
          <w:bCs/>
          <w:sz w:val="24"/>
          <w:szCs w:val="24"/>
        </w:rPr>
      </w:pPr>
    </w:p>
    <w:p w14:paraId="5F7DD8F0" w14:textId="13ADCF78" w:rsidR="00713953" w:rsidRDefault="00713953" w:rsidP="00964BBB">
      <w:pPr>
        <w:pStyle w:val="ListParagraph"/>
        <w:spacing w:after="0" w:line="360" w:lineRule="auto"/>
        <w:rPr>
          <w:rFonts w:asciiTheme="majorHAnsi" w:hAnsiTheme="majorHAnsi"/>
          <w:bCs/>
          <w:sz w:val="24"/>
          <w:szCs w:val="24"/>
        </w:rPr>
      </w:pPr>
    </w:p>
    <w:p w14:paraId="0DFCF6AE" w14:textId="1001E0CF" w:rsidR="00713953" w:rsidRDefault="00713953" w:rsidP="00964BBB">
      <w:pPr>
        <w:pStyle w:val="ListParagraph"/>
        <w:spacing w:after="0" w:line="360" w:lineRule="auto"/>
        <w:rPr>
          <w:rFonts w:asciiTheme="majorHAnsi" w:hAnsiTheme="majorHAnsi"/>
          <w:bCs/>
          <w:sz w:val="24"/>
          <w:szCs w:val="24"/>
        </w:rPr>
      </w:pPr>
    </w:p>
    <w:p w14:paraId="331A2CFB" w14:textId="4DCD0619" w:rsidR="00713953" w:rsidRDefault="00713953" w:rsidP="00964BBB">
      <w:pPr>
        <w:pStyle w:val="ListParagraph"/>
        <w:spacing w:after="0" w:line="360" w:lineRule="auto"/>
        <w:rPr>
          <w:rFonts w:asciiTheme="majorHAnsi" w:hAnsiTheme="majorHAnsi"/>
          <w:bCs/>
          <w:sz w:val="24"/>
          <w:szCs w:val="24"/>
        </w:rPr>
      </w:pPr>
    </w:p>
    <w:p w14:paraId="4D6FCEDD" w14:textId="46DE0E45" w:rsidR="00713953" w:rsidRDefault="00D3342D" w:rsidP="00964BBB">
      <w:pPr>
        <w:pStyle w:val="ListParagraph"/>
        <w:spacing w:after="0" w:line="360" w:lineRule="auto"/>
        <w:rPr>
          <w:noProof/>
        </w:rPr>
      </w:pPr>
      <w:r>
        <w:rPr>
          <w:noProof/>
        </w:rPr>
        <w:lastRenderedPageBreak/>
        <w:drawing>
          <wp:inline distT="0" distB="0" distL="0" distR="0" wp14:anchorId="4FD65478" wp14:editId="3786FB07">
            <wp:extent cx="7981950" cy="5494020"/>
            <wp:effectExtent l="0" t="0" r="0" b="11430"/>
            <wp:docPr id="1" name="Chart 1">
              <a:extLst xmlns:a="http://schemas.openxmlformats.org/drawingml/2006/main">
                <a:ext uri="{FF2B5EF4-FFF2-40B4-BE49-F238E27FC236}">
                  <a16:creationId xmlns:a16="http://schemas.microsoft.com/office/drawing/2014/main" id="{4DEBB074-77FE-CF41-A4AB-0D84FE484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8F07B2" w14:textId="43544698" w:rsidR="00D3342D" w:rsidRDefault="00D3342D" w:rsidP="00964BBB">
      <w:pPr>
        <w:pStyle w:val="ListParagraph"/>
        <w:spacing w:after="0" w:line="360" w:lineRule="auto"/>
        <w:rPr>
          <w:noProof/>
        </w:rPr>
      </w:pPr>
    </w:p>
    <w:p w14:paraId="132500F9" w14:textId="77777777" w:rsidR="00D3342D" w:rsidRPr="00964BBB" w:rsidRDefault="00D3342D" w:rsidP="00964BBB">
      <w:pPr>
        <w:pStyle w:val="ListParagraph"/>
        <w:spacing w:after="0" w:line="360" w:lineRule="auto"/>
        <w:rPr>
          <w:rFonts w:asciiTheme="majorHAnsi" w:hAnsiTheme="majorHAnsi"/>
          <w:bCs/>
          <w:sz w:val="24"/>
          <w:szCs w:val="24"/>
        </w:rPr>
      </w:pPr>
    </w:p>
    <w:p w14:paraId="5E036644" w14:textId="77777777" w:rsidR="00964BBB" w:rsidRDefault="00964BBB" w:rsidP="00964BBB">
      <w:pPr>
        <w:pStyle w:val="ListParagraph"/>
        <w:rPr>
          <w:rFonts w:asciiTheme="majorHAnsi" w:hAnsiTheme="majorHAnsi"/>
          <w:b/>
          <w:sz w:val="24"/>
          <w:szCs w:val="24"/>
          <w:lang w:val="en-GB"/>
        </w:rPr>
      </w:pPr>
    </w:p>
    <w:p w14:paraId="437734DD" w14:textId="2EA0A7BA" w:rsidR="00964BBB" w:rsidRDefault="002268F8" w:rsidP="00910E9E">
      <w:pPr>
        <w:pStyle w:val="ListParagraph"/>
        <w:numPr>
          <w:ilvl w:val="1"/>
          <w:numId w:val="5"/>
        </w:numPr>
        <w:rPr>
          <w:rFonts w:asciiTheme="majorHAnsi" w:hAnsiTheme="majorHAnsi"/>
          <w:sz w:val="24"/>
          <w:szCs w:val="24"/>
          <w:lang w:val="en-GB"/>
        </w:rPr>
      </w:pPr>
      <w:proofErr w:type="spellStart"/>
      <w:r>
        <w:rPr>
          <w:rFonts w:asciiTheme="majorHAnsi" w:hAnsiTheme="majorHAnsi"/>
          <w:sz w:val="24"/>
          <w:szCs w:val="24"/>
          <w:lang w:val="en-GB"/>
        </w:rPr>
        <w:t>Inteligen</w:t>
      </w:r>
      <w:proofErr w:type="spellEnd"/>
      <w:r>
        <w:rPr>
          <w:rFonts w:asciiTheme="majorHAnsi" w:hAnsiTheme="majorHAnsi"/>
          <w:sz w:val="24"/>
          <w:szCs w:val="24"/>
          <w:lang w:val="en-GB"/>
        </w:rPr>
        <w:t xml:space="preserve"> Infosys</w:t>
      </w:r>
      <w:r w:rsidR="00964BBB">
        <w:rPr>
          <w:rFonts w:asciiTheme="majorHAnsi" w:hAnsiTheme="majorHAnsi"/>
          <w:sz w:val="24"/>
          <w:szCs w:val="24"/>
          <w:lang w:val="en-GB"/>
        </w:rPr>
        <w:t xml:space="preserve"> shall promptly inform the Bank should there be need to extend the timelines for delivery/carrying out of any of the activities listed in the table above. The Bank may at its discretion grant any request for extension under this Clause by </w:t>
      </w:r>
      <w:proofErr w:type="spellStart"/>
      <w:r>
        <w:rPr>
          <w:rFonts w:asciiTheme="majorHAnsi" w:hAnsiTheme="majorHAnsi"/>
          <w:sz w:val="24"/>
          <w:szCs w:val="24"/>
          <w:lang w:val="en-GB"/>
        </w:rPr>
        <w:t>Inteligen</w:t>
      </w:r>
      <w:proofErr w:type="spellEnd"/>
      <w:r>
        <w:rPr>
          <w:rFonts w:asciiTheme="majorHAnsi" w:hAnsiTheme="majorHAnsi"/>
          <w:sz w:val="24"/>
          <w:szCs w:val="24"/>
          <w:lang w:val="en-GB"/>
        </w:rPr>
        <w:t xml:space="preserve"> Infosys</w:t>
      </w:r>
      <w:r w:rsidR="00964BBB">
        <w:rPr>
          <w:rFonts w:asciiTheme="majorHAnsi" w:hAnsiTheme="majorHAnsi"/>
          <w:sz w:val="24"/>
          <w:szCs w:val="24"/>
          <w:lang w:val="en-GB"/>
        </w:rPr>
        <w:t>.</w:t>
      </w:r>
    </w:p>
    <w:p w14:paraId="0D437AE0" w14:textId="7790EE13" w:rsidR="00713953" w:rsidRPr="00910E9E" w:rsidRDefault="00713953" w:rsidP="00910E9E">
      <w:pPr>
        <w:rPr>
          <w:rFonts w:asciiTheme="majorHAnsi" w:hAnsiTheme="majorHAnsi"/>
          <w:sz w:val="24"/>
          <w:szCs w:val="24"/>
          <w:lang w:val="en-GB"/>
        </w:rPr>
      </w:pPr>
    </w:p>
    <w:p w14:paraId="4F33ED48" w14:textId="712B5EA5" w:rsidR="00A95FA7" w:rsidRDefault="007047CE" w:rsidP="002000DD">
      <w:pPr>
        <w:pStyle w:val="ListParagraph"/>
        <w:numPr>
          <w:ilvl w:val="0"/>
          <w:numId w:val="5"/>
        </w:numPr>
        <w:rPr>
          <w:rFonts w:asciiTheme="majorHAnsi" w:hAnsiTheme="majorHAnsi"/>
          <w:b/>
          <w:sz w:val="24"/>
          <w:szCs w:val="24"/>
          <w:lang w:val="en-GB"/>
        </w:rPr>
      </w:pPr>
      <w:r w:rsidRPr="002000DD">
        <w:rPr>
          <w:rFonts w:asciiTheme="majorHAnsi" w:hAnsiTheme="majorHAnsi"/>
          <w:b/>
          <w:sz w:val="24"/>
          <w:szCs w:val="24"/>
          <w:lang w:val="en-GB"/>
        </w:rPr>
        <w:t>Cost</w:t>
      </w:r>
      <w:r w:rsidR="003D1631" w:rsidRPr="002000DD">
        <w:rPr>
          <w:rFonts w:asciiTheme="majorHAnsi" w:hAnsiTheme="majorHAnsi"/>
          <w:b/>
          <w:sz w:val="24"/>
          <w:szCs w:val="24"/>
          <w:lang w:val="en-GB"/>
        </w:rPr>
        <w:t xml:space="preserve"> of services</w:t>
      </w:r>
    </w:p>
    <w:p w14:paraId="1622CBAF" w14:textId="217AF339" w:rsidR="00964BBB" w:rsidRPr="00964BBB" w:rsidRDefault="00857D15" w:rsidP="00CB0AA2">
      <w:pPr>
        <w:pStyle w:val="ListParagraph"/>
        <w:rPr>
          <w:rFonts w:asciiTheme="majorHAnsi" w:hAnsiTheme="majorHAnsi"/>
          <w:sz w:val="24"/>
          <w:szCs w:val="24"/>
          <w:lang w:val="en-GB"/>
        </w:rPr>
      </w:pPr>
      <w:r>
        <w:rPr>
          <w:rFonts w:asciiTheme="majorHAnsi" w:hAnsiTheme="majorHAnsi"/>
          <w:sz w:val="24"/>
          <w:szCs w:val="24"/>
          <w:lang w:val="en-GB"/>
        </w:rPr>
        <w:t xml:space="preserve">6.1 </w:t>
      </w:r>
      <w:r w:rsidR="00964BBB">
        <w:rPr>
          <w:rFonts w:asciiTheme="majorHAnsi" w:hAnsiTheme="majorHAnsi"/>
          <w:sz w:val="24"/>
          <w:szCs w:val="24"/>
          <w:lang w:val="en-GB"/>
        </w:rPr>
        <w:t xml:space="preserve">The Bank shall pay </w:t>
      </w:r>
      <w:proofErr w:type="spellStart"/>
      <w:r w:rsidR="002268F8">
        <w:rPr>
          <w:rFonts w:asciiTheme="majorHAnsi" w:hAnsiTheme="majorHAnsi"/>
          <w:sz w:val="24"/>
          <w:szCs w:val="24"/>
          <w:lang w:val="en-GB"/>
        </w:rPr>
        <w:t>Inteligen</w:t>
      </w:r>
      <w:proofErr w:type="spellEnd"/>
      <w:r w:rsidR="002268F8">
        <w:rPr>
          <w:rFonts w:asciiTheme="majorHAnsi" w:hAnsiTheme="majorHAnsi"/>
          <w:sz w:val="24"/>
          <w:szCs w:val="24"/>
          <w:lang w:val="en-GB"/>
        </w:rPr>
        <w:t xml:space="preserve"> Infosys</w:t>
      </w:r>
      <w:r w:rsidR="00964BBB">
        <w:rPr>
          <w:rFonts w:asciiTheme="majorHAnsi" w:hAnsiTheme="majorHAnsi"/>
          <w:sz w:val="24"/>
          <w:szCs w:val="24"/>
          <w:lang w:val="en-GB"/>
        </w:rPr>
        <w:t xml:space="preserve"> an amount of </w:t>
      </w:r>
      <w:proofErr w:type="spellStart"/>
      <w:r w:rsidR="00CB0AA2">
        <w:rPr>
          <w:rFonts w:asciiTheme="majorHAnsi" w:hAnsiTheme="majorHAnsi"/>
          <w:b/>
          <w:sz w:val="24"/>
          <w:szCs w:val="24"/>
          <w:lang w:val="en-GB"/>
        </w:rPr>
        <w:t>Kshs</w:t>
      </w:r>
      <w:proofErr w:type="spellEnd"/>
      <w:r w:rsidR="00CB0AA2">
        <w:rPr>
          <w:rFonts w:asciiTheme="majorHAnsi" w:hAnsiTheme="majorHAnsi"/>
          <w:sz w:val="24"/>
          <w:szCs w:val="24"/>
          <w:lang w:val="en-GB"/>
        </w:rPr>
        <w:t xml:space="preserve"> </w:t>
      </w:r>
      <w:r w:rsidR="00CB0AA2">
        <w:rPr>
          <w:rFonts w:asciiTheme="majorHAnsi" w:hAnsiTheme="majorHAnsi"/>
          <w:b/>
        </w:rPr>
        <w:t xml:space="preserve">3,544,670 </w:t>
      </w:r>
      <w:r w:rsidR="00964BBB">
        <w:rPr>
          <w:rFonts w:asciiTheme="majorHAnsi" w:hAnsiTheme="majorHAnsi"/>
          <w:sz w:val="24"/>
          <w:szCs w:val="24"/>
          <w:lang w:val="en-GB"/>
        </w:rPr>
        <w:t xml:space="preserve">for delivery of the </w:t>
      </w:r>
      <w:r w:rsidR="00CB0AA2">
        <w:rPr>
          <w:rFonts w:asciiTheme="majorHAnsi" w:hAnsiTheme="majorHAnsi"/>
          <w:sz w:val="24"/>
          <w:szCs w:val="24"/>
          <w:lang w:val="en-GB"/>
        </w:rPr>
        <w:t>changes contemplated in this addendum</w:t>
      </w:r>
      <w:r w:rsidR="00964BBB">
        <w:rPr>
          <w:rFonts w:asciiTheme="majorHAnsi" w:hAnsiTheme="majorHAnsi"/>
          <w:sz w:val="24"/>
          <w:szCs w:val="24"/>
          <w:lang w:val="en-GB"/>
        </w:rPr>
        <w:t>. The amounts are broken down as below:</w:t>
      </w:r>
    </w:p>
    <w:p w14:paraId="291C8C53" w14:textId="07EFC0AC" w:rsidR="008C346E" w:rsidRPr="00CB0AA2" w:rsidRDefault="00CB0AA2" w:rsidP="00CB0AA2">
      <w:pPr>
        <w:pStyle w:val="ListParagraph"/>
        <w:numPr>
          <w:ilvl w:val="1"/>
          <w:numId w:val="5"/>
        </w:numPr>
        <w:spacing w:after="0" w:line="360" w:lineRule="auto"/>
        <w:rPr>
          <w:rFonts w:asciiTheme="majorHAnsi" w:hAnsiTheme="majorHAnsi"/>
          <w:sz w:val="24"/>
          <w:szCs w:val="24"/>
          <w:lang w:val="en-GB"/>
        </w:rPr>
      </w:pPr>
      <w:r w:rsidRPr="00CB0AA2">
        <w:rPr>
          <w:rFonts w:asciiTheme="majorHAnsi" w:hAnsiTheme="majorHAnsi"/>
          <w:sz w:val="24"/>
          <w:szCs w:val="24"/>
          <w:lang w:val="en-GB"/>
        </w:rPr>
        <w:t>Installations and Integration (E-Credit, Loan track, Covenant tracker, BPMN)</w:t>
      </w:r>
      <w:r>
        <w:rPr>
          <w:rFonts w:asciiTheme="majorHAnsi" w:hAnsiTheme="majorHAnsi"/>
          <w:sz w:val="24"/>
          <w:szCs w:val="24"/>
          <w:lang w:val="en-GB"/>
        </w:rPr>
        <w:t xml:space="preserve"> </w:t>
      </w:r>
      <w:proofErr w:type="spellStart"/>
      <w:r w:rsidRPr="00CB0AA2">
        <w:rPr>
          <w:rFonts w:asciiTheme="majorHAnsi" w:hAnsiTheme="majorHAnsi"/>
          <w:b/>
          <w:sz w:val="24"/>
          <w:szCs w:val="24"/>
          <w:lang w:val="en-GB"/>
        </w:rPr>
        <w:t>Kshs</w:t>
      </w:r>
      <w:proofErr w:type="spellEnd"/>
      <w:r>
        <w:rPr>
          <w:rFonts w:asciiTheme="majorHAnsi" w:hAnsiTheme="majorHAnsi"/>
          <w:sz w:val="24"/>
          <w:szCs w:val="24"/>
          <w:lang w:val="en-GB"/>
        </w:rPr>
        <w:t xml:space="preserve"> </w:t>
      </w:r>
      <w:r w:rsidRPr="00CB0AA2">
        <w:rPr>
          <w:rFonts w:asciiTheme="majorHAnsi" w:hAnsiTheme="majorHAnsi"/>
          <w:b/>
          <w:bCs/>
          <w:sz w:val="24"/>
          <w:szCs w:val="24"/>
          <w:lang w:val="es-BO"/>
        </w:rPr>
        <w:t>1,960,750</w:t>
      </w:r>
    </w:p>
    <w:p w14:paraId="2735967C" w14:textId="0BC5354A" w:rsidR="00CB0AA2" w:rsidRPr="00CB0AA2" w:rsidRDefault="00CB0AA2" w:rsidP="00CB0AA2">
      <w:pPr>
        <w:pStyle w:val="ListParagraph"/>
        <w:numPr>
          <w:ilvl w:val="1"/>
          <w:numId w:val="5"/>
        </w:numPr>
        <w:spacing w:after="0" w:line="360" w:lineRule="auto"/>
        <w:rPr>
          <w:rFonts w:asciiTheme="majorHAnsi" w:hAnsiTheme="majorHAnsi"/>
          <w:sz w:val="24"/>
          <w:szCs w:val="24"/>
        </w:rPr>
      </w:pPr>
      <w:r w:rsidRPr="00CB0AA2">
        <w:rPr>
          <w:rFonts w:asciiTheme="majorHAnsi" w:hAnsiTheme="majorHAnsi"/>
          <w:sz w:val="24"/>
          <w:szCs w:val="24"/>
        </w:rPr>
        <w:t>Annual subscription fee increases by</w:t>
      </w:r>
      <w:r>
        <w:rPr>
          <w:rFonts w:asciiTheme="majorHAnsi" w:hAnsiTheme="majorHAnsi"/>
          <w:sz w:val="24"/>
          <w:szCs w:val="24"/>
        </w:rPr>
        <w:t xml:space="preserve"> </w:t>
      </w:r>
      <w:proofErr w:type="spellStart"/>
      <w:r w:rsidRPr="00CB0AA2">
        <w:rPr>
          <w:rFonts w:asciiTheme="majorHAnsi" w:hAnsiTheme="majorHAnsi"/>
          <w:b/>
          <w:sz w:val="24"/>
          <w:szCs w:val="24"/>
        </w:rPr>
        <w:t>Kshs</w:t>
      </w:r>
      <w:proofErr w:type="spellEnd"/>
      <w:r>
        <w:rPr>
          <w:rFonts w:asciiTheme="majorHAnsi" w:hAnsiTheme="majorHAnsi"/>
          <w:sz w:val="24"/>
          <w:szCs w:val="24"/>
        </w:rPr>
        <w:t xml:space="preserve"> </w:t>
      </w:r>
      <w:r w:rsidRPr="00CB0AA2">
        <w:rPr>
          <w:rFonts w:asciiTheme="majorHAnsi" w:hAnsiTheme="majorHAnsi"/>
          <w:b/>
          <w:bCs/>
          <w:sz w:val="24"/>
          <w:szCs w:val="24"/>
          <w:lang w:val="es-BO"/>
        </w:rPr>
        <w:t>1,095,000</w:t>
      </w:r>
    </w:p>
    <w:p w14:paraId="47401834" w14:textId="17DDC812" w:rsidR="00A95FA7" w:rsidRDefault="008C346E" w:rsidP="00CB0AA2">
      <w:pPr>
        <w:pStyle w:val="ListParagraph"/>
        <w:numPr>
          <w:ilvl w:val="1"/>
          <w:numId w:val="5"/>
        </w:numPr>
        <w:spacing w:after="0" w:line="360" w:lineRule="auto"/>
        <w:rPr>
          <w:rFonts w:asciiTheme="majorHAnsi" w:hAnsiTheme="majorHAnsi"/>
          <w:sz w:val="24"/>
          <w:szCs w:val="24"/>
          <w:lang w:val="en-GB"/>
        </w:rPr>
      </w:pPr>
      <w:r w:rsidRPr="00CB0AA2">
        <w:rPr>
          <w:rFonts w:asciiTheme="majorHAnsi" w:hAnsiTheme="majorHAnsi"/>
          <w:sz w:val="24"/>
          <w:szCs w:val="24"/>
          <w:lang w:val="en-GB"/>
        </w:rPr>
        <w:t xml:space="preserve">The above fees </w:t>
      </w:r>
      <w:proofErr w:type="gramStart"/>
      <w:r w:rsidR="00CB0AA2" w:rsidRPr="00CB0AA2">
        <w:rPr>
          <w:rFonts w:asciiTheme="majorHAnsi" w:hAnsiTheme="majorHAnsi"/>
          <w:sz w:val="24"/>
          <w:szCs w:val="24"/>
          <w:lang w:val="en-GB"/>
        </w:rPr>
        <w:t>includes</w:t>
      </w:r>
      <w:proofErr w:type="gramEnd"/>
      <w:r w:rsidR="00CB0AA2" w:rsidRPr="00CB0AA2">
        <w:rPr>
          <w:rFonts w:asciiTheme="majorHAnsi" w:hAnsiTheme="majorHAnsi"/>
          <w:sz w:val="24"/>
          <w:szCs w:val="24"/>
          <w:lang w:val="en-GB"/>
        </w:rPr>
        <w:t xml:space="preserve"> </w:t>
      </w:r>
      <w:r w:rsidR="00964BBB" w:rsidRPr="00CB0AA2">
        <w:rPr>
          <w:rFonts w:asciiTheme="majorHAnsi" w:hAnsiTheme="majorHAnsi"/>
          <w:sz w:val="24"/>
          <w:szCs w:val="24"/>
          <w:lang w:val="en-GB"/>
        </w:rPr>
        <w:t>VAT</w:t>
      </w:r>
      <w:r w:rsidR="00CB0AA2" w:rsidRPr="00CB0AA2">
        <w:rPr>
          <w:rFonts w:asciiTheme="majorHAnsi" w:hAnsiTheme="majorHAnsi"/>
          <w:sz w:val="24"/>
          <w:szCs w:val="24"/>
          <w:lang w:val="en-GB"/>
        </w:rPr>
        <w:t xml:space="preserve"> amounting to </w:t>
      </w:r>
      <w:proofErr w:type="spellStart"/>
      <w:r w:rsidR="00CB0AA2" w:rsidRPr="00CB0AA2">
        <w:rPr>
          <w:rFonts w:asciiTheme="majorHAnsi" w:hAnsiTheme="majorHAnsi"/>
          <w:b/>
          <w:sz w:val="24"/>
          <w:szCs w:val="24"/>
          <w:lang w:val="en-GB"/>
        </w:rPr>
        <w:t>Kshs</w:t>
      </w:r>
      <w:proofErr w:type="spellEnd"/>
      <w:r w:rsidR="00CB0AA2" w:rsidRPr="00CB0AA2">
        <w:rPr>
          <w:rFonts w:asciiTheme="majorHAnsi" w:hAnsiTheme="majorHAnsi"/>
          <w:sz w:val="24"/>
          <w:szCs w:val="24"/>
          <w:lang w:val="en-GB"/>
        </w:rPr>
        <w:t xml:space="preserve"> </w:t>
      </w:r>
      <w:r w:rsidR="00CB0AA2" w:rsidRPr="00CB0AA2">
        <w:rPr>
          <w:rFonts w:asciiTheme="majorHAnsi" w:hAnsiTheme="majorHAnsi"/>
          <w:b/>
        </w:rPr>
        <w:t>488,920</w:t>
      </w:r>
      <w:r w:rsidR="00964BBB" w:rsidRPr="00CB0AA2">
        <w:rPr>
          <w:rFonts w:asciiTheme="majorHAnsi" w:hAnsiTheme="majorHAnsi"/>
          <w:sz w:val="24"/>
          <w:szCs w:val="24"/>
          <w:lang w:val="en-GB"/>
        </w:rPr>
        <w:t>.</w:t>
      </w:r>
    </w:p>
    <w:p w14:paraId="325109D2" w14:textId="09018086" w:rsidR="00CB0AA2" w:rsidRPr="00CB0AA2" w:rsidRDefault="00CB0AA2" w:rsidP="00CB0AA2">
      <w:pPr>
        <w:pStyle w:val="ListParagraph"/>
        <w:numPr>
          <w:ilvl w:val="1"/>
          <w:numId w:val="5"/>
        </w:numPr>
        <w:spacing w:after="0" w:line="360" w:lineRule="auto"/>
        <w:rPr>
          <w:rFonts w:asciiTheme="majorHAnsi" w:hAnsiTheme="majorHAnsi"/>
          <w:sz w:val="24"/>
          <w:szCs w:val="24"/>
          <w:lang w:val="en-GB"/>
        </w:rPr>
      </w:pPr>
      <w:r>
        <w:rPr>
          <w:rFonts w:asciiTheme="majorHAnsi" w:hAnsiTheme="majorHAnsi"/>
          <w:sz w:val="24"/>
          <w:szCs w:val="24"/>
          <w:lang w:val="en-GB"/>
        </w:rPr>
        <w:t>The Bank s</w:t>
      </w:r>
      <w:r w:rsidR="00015C5A">
        <w:rPr>
          <w:rFonts w:asciiTheme="majorHAnsi" w:hAnsiTheme="majorHAnsi"/>
          <w:sz w:val="24"/>
          <w:szCs w:val="24"/>
          <w:lang w:val="en-GB"/>
        </w:rPr>
        <w:t xml:space="preserve">hall not pay for </w:t>
      </w:r>
      <w:ins w:id="22" w:author="Christopher Ndoro [Legal]" w:date="2018-07-25T15:55:00Z">
        <w:r w:rsidR="009461FB">
          <w:rPr>
            <w:rFonts w:asciiTheme="majorHAnsi" w:hAnsiTheme="majorHAnsi"/>
            <w:sz w:val="24"/>
            <w:szCs w:val="24"/>
            <w:lang w:val="en-GB"/>
          </w:rPr>
          <w:t>m</w:t>
        </w:r>
        <w:r w:rsidR="002B6260">
          <w:rPr>
            <w:rFonts w:asciiTheme="majorHAnsi" w:hAnsiTheme="majorHAnsi"/>
            <w:sz w:val="24"/>
            <w:szCs w:val="24"/>
            <w:lang w:val="en-GB"/>
          </w:rPr>
          <w:t xml:space="preserve">inor Change Requests, </w:t>
        </w:r>
      </w:ins>
      <w:r w:rsidR="00015C5A">
        <w:rPr>
          <w:rFonts w:asciiTheme="majorHAnsi" w:hAnsiTheme="majorHAnsi"/>
          <w:sz w:val="24"/>
          <w:szCs w:val="24"/>
          <w:lang w:val="en-GB"/>
        </w:rPr>
        <w:t xml:space="preserve">Software costs and </w:t>
      </w:r>
      <w:r>
        <w:rPr>
          <w:rFonts w:asciiTheme="majorHAnsi" w:hAnsiTheme="majorHAnsi"/>
          <w:sz w:val="24"/>
          <w:szCs w:val="24"/>
          <w:lang w:val="en-GB"/>
        </w:rPr>
        <w:t>Professional Services</w:t>
      </w:r>
      <w:r w:rsidR="00015C5A">
        <w:rPr>
          <w:rFonts w:asciiTheme="majorHAnsi" w:hAnsiTheme="majorHAnsi"/>
          <w:sz w:val="24"/>
          <w:szCs w:val="24"/>
          <w:lang w:val="en-GB"/>
        </w:rPr>
        <w:t>.</w:t>
      </w:r>
      <w:ins w:id="23" w:author="Christopher Ndoro [Legal]" w:date="2018-07-25T16:00:00Z">
        <w:r w:rsidR="004F014B">
          <w:rPr>
            <w:rFonts w:asciiTheme="majorHAnsi" w:hAnsiTheme="majorHAnsi"/>
            <w:sz w:val="24"/>
            <w:szCs w:val="24"/>
            <w:lang w:val="en-GB"/>
          </w:rPr>
          <w:t xml:space="preserve"> Minor Change Requests refers to those requiring an effort of less than </w:t>
        </w:r>
        <w:proofErr w:type="gramStart"/>
        <w:r w:rsidR="004F014B">
          <w:rPr>
            <w:rFonts w:asciiTheme="majorHAnsi" w:hAnsiTheme="majorHAnsi"/>
            <w:sz w:val="24"/>
            <w:szCs w:val="24"/>
            <w:lang w:val="en-GB"/>
          </w:rPr>
          <w:t>14 man</w:t>
        </w:r>
        <w:proofErr w:type="gramEnd"/>
        <w:r w:rsidR="004F014B">
          <w:rPr>
            <w:rFonts w:asciiTheme="majorHAnsi" w:hAnsiTheme="majorHAnsi"/>
            <w:sz w:val="24"/>
            <w:szCs w:val="24"/>
            <w:lang w:val="en-GB"/>
          </w:rPr>
          <w:t xml:space="preserve"> days.</w:t>
        </w:r>
      </w:ins>
    </w:p>
    <w:p w14:paraId="1EF8C6C7" w14:textId="6C7151AF" w:rsidR="00CB0AA2" w:rsidRDefault="008C44E5" w:rsidP="00CB0AA2">
      <w:pPr>
        <w:pStyle w:val="ListParagraph"/>
        <w:numPr>
          <w:ilvl w:val="1"/>
          <w:numId w:val="5"/>
        </w:numPr>
        <w:spacing w:after="0" w:line="360" w:lineRule="auto"/>
        <w:rPr>
          <w:ins w:id="24" w:author="Christopher Ndoro [Legal]" w:date="2018-07-25T15:54:00Z"/>
          <w:rFonts w:asciiTheme="majorHAnsi" w:hAnsiTheme="majorHAnsi"/>
          <w:sz w:val="24"/>
          <w:szCs w:val="24"/>
        </w:rPr>
      </w:pPr>
      <w:proofErr w:type="spellStart"/>
      <w:ins w:id="25" w:author="Christopher Ndoro [Legal]" w:date="2018-07-25T15:38:00Z">
        <w:r>
          <w:rPr>
            <w:rFonts w:asciiTheme="majorHAnsi" w:hAnsiTheme="majorHAnsi"/>
            <w:sz w:val="24"/>
            <w:szCs w:val="24"/>
          </w:rPr>
          <w:t>Inteligen</w:t>
        </w:r>
        <w:proofErr w:type="spellEnd"/>
        <w:r>
          <w:rPr>
            <w:rFonts w:asciiTheme="majorHAnsi" w:hAnsiTheme="majorHAnsi"/>
            <w:sz w:val="24"/>
            <w:szCs w:val="24"/>
          </w:rPr>
          <w:t xml:space="preserve"> Infosys</w:t>
        </w:r>
      </w:ins>
      <w:del w:id="26" w:author="Christopher Ndoro [Legal]" w:date="2018-07-25T15:38:00Z">
        <w:r w:rsidR="00CB0AA2" w:rsidDel="008C44E5">
          <w:rPr>
            <w:rFonts w:asciiTheme="majorHAnsi" w:hAnsiTheme="majorHAnsi"/>
            <w:sz w:val="24"/>
            <w:szCs w:val="24"/>
          </w:rPr>
          <w:delText>The Vendor</w:delText>
        </w:r>
      </w:del>
      <w:r w:rsidR="00CB0AA2">
        <w:rPr>
          <w:rFonts w:asciiTheme="majorHAnsi" w:hAnsiTheme="majorHAnsi"/>
          <w:sz w:val="24"/>
          <w:szCs w:val="24"/>
        </w:rPr>
        <w:t xml:space="preserve"> shall</w:t>
      </w:r>
      <w:r w:rsidR="00015C5A">
        <w:rPr>
          <w:rFonts w:asciiTheme="majorHAnsi" w:hAnsiTheme="majorHAnsi"/>
          <w:sz w:val="24"/>
          <w:szCs w:val="24"/>
        </w:rPr>
        <w:t xml:space="preserve"> provide Training Free of charge to </w:t>
      </w:r>
      <w:ins w:id="27" w:author="Christopher Ndoro [Legal]" w:date="2018-07-25T15:39:00Z">
        <w:r w:rsidR="00CF4C85">
          <w:rPr>
            <w:rFonts w:asciiTheme="majorHAnsi" w:hAnsiTheme="majorHAnsi"/>
            <w:sz w:val="24"/>
            <w:szCs w:val="24"/>
          </w:rPr>
          <w:t>the Bank’s nominated staff members.</w:t>
        </w:r>
      </w:ins>
    </w:p>
    <w:p w14:paraId="52578DE6" w14:textId="5D42628E" w:rsidR="002B6260" w:rsidRDefault="002B6260" w:rsidP="00CB0AA2">
      <w:pPr>
        <w:pStyle w:val="ListParagraph"/>
        <w:numPr>
          <w:ilvl w:val="1"/>
          <w:numId w:val="5"/>
        </w:numPr>
        <w:spacing w:after="0" w:line="360" w:lineRule="auto"/>
        <w:rPr>
          <w:ins w:id="28" w:author="Christopher Ndoro [Legal]" w:date="2018-07-25T15:54:00Z"/>
          <w:rFonts w:asciiTheme="majorHAnsi" w:hAnsiTheme="majorHAnsi"/>
          <w:sz w:val="24"/>
          <w:szCs w:val="24"/>
        </w:rPr>
      </w:pPr>
      <w:ins w:id="29" w:author="Christopher Ndoro [Legal]" w:date="2018-07-25T15:54:00Z">
        <w:r>
          <w:rPr>
            <w:rFonts w:asciiTheme="majorHAnsi" w:hAnsiTheme="majorHAnsi"/>
            <w:sz w:val="24"/>
            <w:szCs w:val="24"/>
          </w:rPr>
          <w:t>The Bank shall be entitled to free upgrades every eighteen (18) months.</w:t>
        </w:r>
      </w:ins>
    </w:p>
    <w:p w14:paraId="56CBC311" w14:textId="77777777" w:rsidR="002B6260" w:rsidRPr="00A265A8" w:rsidRDefault="002B6260">
      <w:pPr>
        <w:spacing w:after="0" w:line="360" w:lineRule="auto"/>
        <w:rPr>
          <w:rFonts w:asciiTheme="majorHAnsi" w:hAnsiTheme="majorHAnsi"/>
          <w:sz w:val="24"/>
          <w:szCs w:val="24"/>
          <w:rPrChange w:id="30" w:author="Christopher Ndoro [Legal]" w:date="2018-07-25T15:58:00Z">
            <w:rPr/>
          </w:rPrChange>
        </w:rPr>
        <w:pPrChange w:id="31" w:author="Christopher Ndoro [Legal]" w:date="2018-07-25T15:58:00Z">
          <w:pPr>
            <w:pStyle w:val="ListParagraph"/>
            <w:numPr>
              <w:ilvl w:val="1"/>
              <w:numId w:val="5"/>
            </w:numPr>
            <w:spacing w:after="0" w:line="360" w:lineRule="auto"/>
            <w:ind w:left="1080" w:hanging="360"/>
          </w:pPr>
        </w:pPrChange>
      </w:pPr>
    </w:p>
    <w:p w14:paraId="00ED6ABF" w14:textId="50F86B4E" w:rsidR="00964BBB" w:rsidRDefault="00015C5A" w:rsidP="002000DD">
      <w:pPr>
        <w:pStyle w:val="ListParagraph"/>
        <w:numPr>
          <w:ilvl w:val="0"/>
          <w:numId w:val="5"/>
        </w:numPr>
        <w:rPr>
          <w:rFonts w:asciiTheme="majorHAnsi" w:hAnsiTheme="majorHAnsi"/>
          <w:b/>
          <w:sz w:val="24"/>
          <w:szCs w:val="24"/>
          <w:lang w:val="en-GB"/>
        </w:rPr>
      </w:pPr>
      <w:r>
        <w:rPr>
          <w:rFonts w:asciiTheme="majorHAnsi" w:hAnsiTheme="majorHAnsi"/>
          <w:b/>
          <w:sz w:val="24"/>
          <w:szCs w:val="24"/>
          <w:lang w:val="en-GB"/>
        </w:rPr>
        <w:t>Terms of Payment</w:t>
      </w:r>
    </w:p>
    <w:p w14:paraId="5813B9A7" w14:textId="7C2606AD" w:rsidR="00015C5A" w:rsidRDefault="00964BBB" w:rsidP="009A2F6D">
      <w:pPr>
        <w:pStyle w:val="ListParagraph"/>
        <w:numPr>
          <w:ilvl w:val="1"/>
          <w:numId w:val="21"/>
        </w:numPr>
        <w:spacing w:after="0" w:line="360" w:lineRule="auto"/>
        <w:rPr>
          <w:rFonts w:asciiTheme="majorHAnsi" w:hAnsiTheme="majorHAnsi"/>
          <w:sz w:val="24"/>
          <w:szCs w:val="24"/>
          <w:lang w:val="en-GB"/>
        </w:rPr>
      </w:pPr>
      <w:r w:rsidRPr="00D742FB">
        <w:rPr>
          <w:rFonts w:asciiTheme="majorHAnsi" w:hAnsiTheme="majorHAnsi"/>
          <w:sz w:val="24"/>
          <w:szCs w:val="24"/>
          <w:lang w:val="en-GB"/>
        </w:rPr>
        <w:t>The fees shall be paid in accordance with the following milestones</w:t>
      </w:r>
      <w:r w:rsidRPr="00D742FB">
        <w:rPr>
          <w:rFonts w:asciiTheme="majorHAnsi" w:hAnsiTheme="majorHAnsi"/>
          <w:b/>
          <w:sz w:val="24"/>
          <w:szCs w:val="24"/>
          <w:lang w:val="en-GB"/>
        </w:rPr>
        <w:t>:</w:t>
      </w:r>
      <w:r w:rsidR="00015C5A" w:rsidRPr="00015C5A">
        <w:t xml:space="preserve"> </w:t>
      </w:r>
      <w:r w:rsidR="00015C5A" w:rsidRPr="00D742FB">
        <w:rPr>
          <w:rFonts w:asciiTheme="majorHAnsi" w:hAnsiTheme="majorHAnsi"/>
          <w:sz w:val="24"/>
          <w:szCs w:val="24"/>
          <w:lang w:val="en-GB"/>
        </w:rPr>
        <w:t>50% on Sign-off</w:t>
      </w:r>
    </w:p>
    <w:p w14:paraId="319CC441" w14:textId="5F6F5B76" w:rsidR="008C346E" w:rsidRDefault="00D742FB" w:rsidP="009A2F6D">
      <w:pPr>
        <w:pStyle w:val="ListParagraph"/>
        <w:numPr>
          <w:ilvl w:val="1"/>
          <w:numId w:val="21"/>
        </w:numPr>
        <w:spacing w:after="0" w:line="360" w:lineRule="auto"/>
        <w:rPr>
          <w:rFonts w:asciiTheme="majorHAnsi" w:hAnsiTheme="majorHAnsi"/>
          <w:sz w:val="24"/>
          <w:szCs w:val="24"/>
          <w:lang w:val="en-GB"/>
        </w:rPr>
      </w:pPr>
      <w:r w:rsidRPr="00D742FB">
        <w:rPr>
          <w:rFonts w:asciiTheme="majorHAnsi" w:hAnsiTheme="majorHAnsi"/>
          <w:sz w:val="24"/>
          <w:szCs w:val="24"/>
          <w:lang w:val="en-GB"/>
        </w:rPr>
        <w:t>50</w:t>
      </w:r>
      <w:r w:rsidR="00015C5A" w:rsidRPr="00D742FB">
        <w:rPr>
          <w:rFonts w:asciiTheme="majorHAnsi" w:hAnsiTheme="majorHAnsi"/>
          <w:sz w:val="24"/>
          <w:szCs w:val="24"/>
          <w:lang w:val="en-GB"/>
        </w:rPr>
        <w:t>% on Go live</w:t>
      </w:r>
    </w:p>
    <w:p w14:paraId="69649726" w14:textId="745442AF" w:rsidR="00015C5A" w:rsidRDefault="00D742FB" w:rsidP="009A2F6D">
      <w:pPr>
        <w:pStyle w:val="ListParagraph"/>
        <w:numPr>
          <w:ilvl w:val="1"/>
          <w:numId w:val="21"/>
        </w:numPr>
        <w:spacing w:after="0" w:line="360" w:lineRule="auto"/>
        <w:jc w:val="both"/>
        <w:rPr>
          <w:rFonts w:asciiTheme="majorHAnsi" w:hAnsiTheme="majorHAnsi"/>
          <w:sz w:val="24"/>
          <w:szCs w:val="24"/>
          <w:lang w:val="en-GB"/>
        </w:rPr>
      </w:pPr>
      <w:r w:rsidRPr="00D742FB">
        <w:rPr>
          <w:rFonts w:asciiTheme="majorHAnsi" w:hAnsiTheme="majorHAnsi"/>
          <w:sz w:val="24"/>
          <w:szCs w:val="24"/>
          <w:lang w:val="en-GB"/>
        </w:rPr>
        <w:lastRenderedPageBreak/>
        <w:t xml:space="preserve">The </w:t>
      </w:r>
      <w:r w:rsidR="00015C5A" w:rsidRPr="00D742FB">
        <w:rPr>
          <w:rFonts w:asciiTheme="majorHAnsi" w:hAnsiTheme="majorHAnsi"/>
          <w:sz w:val="24"/>
          <w:szCs w:val="24"/>
          <w:lang w:val="en-GB"/>
        </w:rPr>
        <w:t xml:space="preserve">agreement will be valid for five (5) years from the effective date and shall continue in full force and effect, unless earlier terminated by either party, in accordance with the provisions contained in this agreement. Either party may terminate this agreement at any time after two years from the effective date upon 90 days prior written notice. </w:t>
      </w:r>
    </w:p>
    <w:p w14:paraId="5F8F3C9E" w14:textId="3A83E3B7" w:rsidR="009A2F6D" w:rsidRPr="00D742FB" w:rsidRDefault="009A2F6D" w:rsidP="009A2F6D">
      <w:pPr>
        <w:pStyle w:val="ListParagraph"/>
        <w:numPr>
          <w:ilvl w:val="1"/>
          <w:numId w:val="21"/>
        </w:numPr>
        <w:spacing w:after="0" w:line="360" w:lineRule="auto"/>
        <w:jc w:val="both"/>
        <w:rPr>
          <w:rFonts w:asciiTheme="majorHAnsi" w:hAnsiTheme="majorHAnsi"/>
          <w:sz w:val="24"/>
          <w:szCs w:val="24"/>
          <w:lang w:val="en-GB"/>
        </w:rPr>
      </w:pPr>
      <w:r w:rsidRPr="009A2F6D">
        <w:rPr>
          <w:rFonts w:asciiTheme="majorHAnsi" w:hAnsiTheme="majorHAnsi"/>
          <w:sz w:val="24"/>
          <w:szCs w:val="24"/>
          <w:lang w:val="en-GB"/>
        </w:rPr>
        <w:t>The annual License and subscription fees may be reviewed and adjusted annually to reflect the percentage increases in the Consumer Price Index. The adjustments shall be effective on the first of the year however such adjustments shall be done after agreement by both parties that they are indeed necessary</w:t>
      </w:r>
      <w:ins w:id="32" w:author="Christopher Ndoro [Legal]" w:date="2018-07-25T15:43:00Z">
        <w:r w:rsidR="00FC4D9A">
          <w:rPr>
            <w:rFonts w:asciiTheme="majorHAnsi" w:hAnsiTheme="majorHAnsi"/>
            <w:sz w:val="24"/>
            <w:szCs w:val="24"/>
            <w:lang w:val="en-GB"/>
          </w:rPr>
          <w:t>.</w:t>
        </w:r>
      </w:ins>
    </w:p>
    <w:p w14:paraId="2B29339D" w14:textId="14BF856D" w:rsidR="00BA48F6" w:rsidRDefault="00BA48F6" w:rsidP="00015C5A">
      <w:pPr>
        <w:spacing w:after="0" w:line="360" w:lineRule="auto"/>
        <w:rPr>
          <w:ins w:id="33" w:author="Christopher Ndoro [Legal]" w:date="2018-07-25T15:46:00Z"/>
          <w:rFonts w:asciiTheme="majorHAnsi" w:hAnsiTheme="majorHAnsi"/>
          <w:sz w:val="24"/>
          <w:szCs w:val="24"/>
          <w:lang w:val="en-GB"/>
        </w:rPr>
      </w:pPr>
      <w:ins w:id="34" w:author="Christopher Ndoro [Legal]" w:date="2018-07-25T15:46:00Z">
        <w:r>
          <w:rPr>
            <w:rFonts w:asciiTheme="majorHAnsi" w:hAnsiTheme="majorHAnsi"/>
            <w:sz w:val="24"/>
            <w:szCs w:val="24"/>
            <w:lang w:val="en-GB"/>
          </w:rPr>
          <w:t>All other terms other than those varied herein shall be as per the Initial Contract.</w:t>
        </w:r>
      </w:ins>
    </w:p>
    <w:p w14:paraId="725C3177" w14:textId="77777777" w:rsidR="00BA48F6" w:rsidRPr="002000DD" w:rsidRDefault="00BA48F6" w:rsidP="00015C5A">
      <w:pPr>
        <w:spacing w:after="0" w:line="360" w:lineRule="auto"/>
        <w:rPr>
          <w:rFonts w:asciiTheme="majorHAnsi" w:hAnsiTheme="majorHAnsi"/>
          <w:sz w:val="24"/>
          <w:szCs w:val="24"/>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9"/>
        <w:gridCol w:w="6770"/>
      </w:tblGrid>
      <w:tr w:rsidR="00F87450" w:rsidRPr="002000DD" w14:paraId="461E44FB"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hideMark/>
          </w:tcPr>
          <w:p w14:paraId="13CEE1EC" w14:textId="5E19CFCC" w:rsidR="00F87450" w:rsidRPr="002000DD" w:rsidRDefault="00910E9E" w:rsidP="0088631B">
            <w:pPr>
              <w:widowControl w:val="0"/>
              <w:spacing w:after="0" w:line="360" w:lineRule="auto"/>
              <w:jc w:val="both"/>
              <w:rPr>
                <w:rFonts w:asciiTheme="majorHAnsi" w:hAnsiTheme="majorHAnsi" w:cs="Tahoma"/>
                <w:b/>
                <w:sz w:val="24"/>
                <w:szCs w:val="24"/>
              </w:rPr>
            </w:pPr>
            <w:r>
              <w:rPr>
                <w:rFonts w:asciiTheme="majorHAnsi" w:hAnsiTheme="majorHAnsi" w:cs="Tahoma"/>
                <w:b/>
                <w:sz w:val="24"/>
                <w:szCs w:val="24"/>
              </w:rPr>
              <w:t>INTELIGEN INFOSYS</w:t>
            </w:r>
          </w:p>
        </w:tc>
        <w:tc>
          <w:tcPr>
            <w:tcW w:w="2500" w:type="pct"/>
            <w:tcBorders>
              <w:top w:val="single" w:sz="4" w:space="0" w:color="auto"/>
              <w:left w:val="single" w:sz="4" w:space="0" w:color="auto"/>
              <w:bottom w:val="single" w:sz="4" w:space="0" w:color="auto"/>
              <w:right w:val="single" w:sz="4" w:space="0" w:color="auto"/>
            </w:tcBorders>
            <w:hideMark/>
          </w:tcPr>
          <w:p w14:paraId="02BDCAEB" w14:textId="77777777" w:rsidR="00F87450" w:rsidRPr="002000DD" w:rsidRDefault="00F87450" w:rsidP="0088631B">
            <w:pPr>
              <w:widowControl w:val="0"/>
              <w:spacing w:after="0" w:line="360" w:lineRule="auto"/>
              <w:jc w:val="both"/>
              <w:rPr>
                <w:rFonts w:asciiTheme="majorHAnsi" w:hAnsiTheme="majorHAnsi" w:cs="Tahoma"/>
                <w:b/>
                <w:sz w:val="24"/>
                <w:szCs w:val="24"/>
              </w:rPr>
            </w:pPr>
            <w:r w:rsidRPr="002000DD">
              <w:rPr>
                <w:rFonts w:asciiTheme="majorHAnsi" w:hAnsiTheme="majorHAnsi" w:cs="Tahoma"/>
                <w:b/>
                <w:sz w:val="24"/>
                <w:szCs w:val="24"/>
              </w:rPr>
              <w:t>BANK</w:t>
            </w:r>
          </w:p>
        </w:tc>
      </w:tr>
      <w:tr w:rsidR="00F87450" w:rsidRPr="002000DD" w14:paraId="1EE932F9"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1A60C0BD"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Name:</w:t>
            </w:r>
          </w:p>
        </w:tc>
        <w:tc>
          <w:tcPr>
            <w:tcW w:w="2500" w:type="pct"/>
            <w:tcBorders>
              <w:top w:val="single" w:sz="4" w:space="0" w:color="auto"/>
              <w:left w:val="single" w:sz="4" w:space="0" w:color="auto"/>
              <w:bottom w:val="single" w:sz="4" w:space="0" w:color="auto"/>
              <w:right w:val="single" w:sz="4" w:space="0" w:color="auto"/>
            </w:tcBorders>
          </w:tcPr>
          <w:p w14:paraId="7615018B"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w:t>
            </w:r>
            <w:r w:rsidRPr="002000DD">
              <w:rPr>
                <w:rFonts w:asciiTheme="majorHAnsi" w:hAnsiTheme="majorHAnsi" w:cs="Tahoma"/>
                <w:b/>
                <w:bCs/>
                <w:sz w:val="24"/>
                <w:szCs w:val="24"/>
              </w:rPr>
              <w:t>i</w:t>
            </w:r>
            <w:r w:rsidRPr="002000DD">
              <w:rPr>
                <w:rFonts w:asciiTheme="majorHAnsi" w:hAnsiTheme="majorHAnsi" w:cs="Tahoma"/>
                <w:sz w:val="24"/>
                <w:szCs w:val="24"/>
              </w:rPr>
              <w:t>nt Name:</w:t>
            </w:r>
          </w:p>
        </w:tc>
      </w:tr>
      <w:tr w:rsidR="00F87450" w:rsidRPr="002000DD" w14:paraId="21BFB0EA"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2AD7C18F"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Title:</w:t>
            </w:r>
          </w:p>
        </w:tc>
        <w:tc>
          <w:tcPr>
            <w:tcW w:w="2500" w:type="pct"/>
            <w:tcBorders>
              <w:top w:val="single" w:sz="4" w:space="0" w:color="auto"/>
              <w:left w:val="single" w:sz="4" w:space="0" w:color="auto"/>
              <w:bottom w:val="single" w:sz="4" w:space="0" w:color="auto"/>
              <w:right w:val="single" w:sz="4" w:space="0" w:color="auto"/>
            </w:tcBorders>
          </w:tcPr>
          <w:p w14:paraId="7848F3D8"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Title:</w:t>
            </w:r>
          </w:p>
        </w:tc>
      </w:tr>
      <w:tr w:rsidR="00F87450" w:rsidRPr="002000DD" w14:paraId="1B0CEB23"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67368864" w14:textId="77777777" w:rsidR="00F87450" w:rsidRPr="002000DD" w:rsidRDefault="00F87450" w:rsidP="0088631B">
            <w:pPr>
              <w:widowControl w:val="0"/>
              <w:spacing w:after="0" w:line="360" w:lineRule="auto"/>
              <w:jc w:val="both"/>
              <w:rPr>
                <w:rFonts w:asciiTheme="majorHAnsi" w:hAnsiTheme="majorHAnsi" w:cs="Tahoma"/>
                <w:sz w:val="24"/>
                <w:szCs w:val="24"/>
              </w:rPr>
            </w:pPr>
          </w:p>
          <w:p w14:paraId="321B4044"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Signature:</w:t>
            </w:r>
          </w:p>
        </w:tc>
        <w:tc>
          <w:tcPr>
            <w:tcW w:w="2500" w:type="pct"/>
            <w:tcBorders>
              <w:top w:val="single" w:sz="4" w:space="0" w:color="auto"/>
              <w:left w:val="single" w:sz="4" w:space="0" w:color="auto"/>
              <w:bottom w:val="single" w:sz="4" w:space="0" w:color="auto"/>
              <w:right w:val="single" w:sz="4" w:space="0" w:color="auto"/>
            </w:tcBorders>
          </w:tcPr>
          <w:p w14:paraId="12E6B094" w14:textId="77777777" w:rsidR="00F87450" w:rsidRPr="002000DD" w:rsidRDefault="00F87450" w:rsidP="0088631B">
            <w:pPr>
              <w:widowControl w:val="0"/>
              <w:spacing w:after="0" w:line="360" w:lineRule="auto"/>
              <w:jc w:val="both"/>
              <w:rPr>
                <w:rFonts w:asciiTheme="majorHAnsi" w:hAnsiTheme="majorHAnsi" w:cs="Tahoma"/>
                <w:sz w:val="24"/>
                <w:szCs w:val="24"/>
              </w:rPr>
            </w:pPr>
          </w:p>
          <w:p w14:paraId="3710D01E"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Signature:</w:t>
            </w:r>
          </w:p>
        </w:tc>
      </w:tr>
      <w:tr w:rsidR="00F87450" w:rsidRPr="002000DD" w14:paraId="0C9275C9"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hideMark/>
          </w:tcPr>
          <w:p w14:paraId="59A56831"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Date Signed:</w:t>
            </w:r>
          </w:p>
        </w:tc>
        <w:tc>
          <w:tcPr>
            <w:tcW w:w="2500" w:type="pct"/>
            <w:tcBorders>
              <w:top w:val="single" w:sz="4" w:space="0" w:color="auto"/>
              <w:left w:val="single" w:sz="4" w:space="0" w:color="auto"/>
              <w:bottom w:val="single" w:sz="4" w:space="0" w:color="auto"/>
              <w:right w:val="single" w:sz="4" w:space="0" w:color="auto"/>
            </w:tcBorders>
            <w:hideMark/>
          </w:tcPr>
          <w:p w14:paraId="399B0EC5"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Date Signed:</w:t>
            </w:r>
          </w:p>
        </w:tc>
      </w:tr>
    </w:tbl>
    <w:p w14:paraId="69BD47CE" w14:textId="77777777" w:rsidR="00F87450" w:rsidRPr="002000DD" w:rsidRDefault="00F87450" w:rsidP="00F87450">
      <w:pPr>
        <w:pStyle w:val="BodyTextIndent3"/>
        <w:spacing w:line="360" w:lineRule="auto"/>
        <w:ind w:left="0"/>
        <w:jc w:val="left"/>
        <w:rPr>
          <w:rFonts w:asciiTheme="majorHAnsi" w:hAnsiTheme="majorHAnsi" w:cs="Segoe UI"/>
          <w:sz w:val="24"/>
          <w:szCs w:val="24"/>
          <w:lang w:val="en-GB"/>
        </w:rPr>
      </w:pPr>
    </w:p>
    <w:p w14:paraId="1D7894FC" w14:textId="77777777" w:rsidR="00F87450" w:rsidRPr="002000DD" w:rsidRDefault="00F87450" w:rsidP="00F87450">
      <w:pPr>
        <w:widowControl w:val="0"/>
        <w:spacing w:after="0" w:line="360" w:lineRule="auto"/>
        <w:jc w:val="both"/>
        <w:rPr>
          <w:rFonts w:asciiTheme="majorHAnsi" w:hAnsiTheme="majorHAnsi" w:cs="Tahoma"/>
          <w:b/>
          <w:sz w:val="24"/>
          <w:szCs w:val="24"/>
          <w:lang w:val="pt-PT"/>
        </w:rPr>
      </w:pPr>
      <w:r w:rsidRPr="002000DD">
        <w:rPr>
          <w:rFonts w:asciiTheme="majorHAnsi" w:hAnsiTheme="majorHAnsi" w:cs="Tahoma"/>
          <w:b/>
          <w:sz w:val="24"/>
          <w:szCs w:val="24"/>
        </w:rPr>
        <w:t>WITNESSED BY</w:t>
      </w:r>
    </w:p>
    <w:p w14:paraId="35F857A5" w14:textId="77777777" w:rsidR="00F87450" w:rsidRPr="002000DD" w:rsidRDefault="00F87450" w:rsidP="00F87450">
      <w:pPr>
        <w:widowControl w:val="0"/>
        <w:spacing w:after="0" w:line="360" w:lineRule="auto"/>
        <w:jc w:val="both"/>
        <w:rPr>
          <w:rFonts w:asciiTheme="majorHAnsi" w:hAnsiTheme="majorHAnsi" w:cs="Tahoma"/>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9"/>
        <w:gridCol w:w="6770"/>
      </w:tblGrid>
      <w:tr w:rsidR="00F87450" w:rsidRPr="002000DD" w14:paraId="2BF4C02D"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hideMark/>
          </w:tcPr>
          <w:p w14:paraId="13473574" w14:textId="60DCDD03" w:rsidR="00F87450" w:rsidRPr="002000DD" w:rsidRDefault="00910E9E" w:rsidP="0088631B">
            <w:pPr>
              <w:widowControl w:val="0"/>
              <w:spacing w:after="0" w:line="360" w:lineRule="auto"/>
              <w:jc w:val="both"/>
              <w:rPr>
                <w:rFonts w:asciiTheme="majorHAnsi" w:hAnsiTheme="majorHAnsi" w:cs="Tahoma"/>
                <w:b/>
                <w:sz w:val="24"/>
                <w:szCs w:val="24"/>
              </w:rPr>
            </w:pPr>
            <w:r>
              <w:rPr>
                <w:rFonts w:asciiTheme="majorHAnsi" w:hAnsiTheme="majorHAnsi" w:cs="Tahoma"/>
                <w:b/>
                <w:sz w:val="24"/>
                <w:szCs w:val="24"/>
              </w:rPr>
              <w:t>INTELIGEN INFOSYS</w:t>
            </w:r>
          </w:p>
        </w:tc>
        <w:tc>
          <w:tcPr>
            <w:tcW w:w="2500" w:type="pct"/>
            <w:tcBorders>
              <w:top w:val="single" w:sz="4" w:space="0" w:color="auto"/>
              <w:left w:val="single" w:sz="4" w:space="0" w:color="auto"/>
              <w:bottom w:val="single" w:sz="4" w:space="0" w:color="auto"/>
              <w:right w:val="single" w:sz="4" w:space="0" w:color="auto"/>
            </w:tcBorders>
            <w:hideMark/>
          </w:tcPr>
          <w:p w14:paraId="2DDA54D2" w14:textId="77777777" w:rsidR="00F87450" w:rsidRPr="002000DD" w:rsidRDefault="00F87450" w:rsidP="0088631B">
            <w:pPr>
              <w:widowControl w:val="0"/>
              <w:spacing w:after="0" w:line="360" w:lineRule="auto"/>
              <w:jc w:val="both"/>
              <w:rPr>
                <w:rFonts w:asciiTheme="majorHAnsi" w:hAnsiTheme="majorHAnsi" w:cs="Tahoma"/>
                <w:b/>
                <w:sz w:val="24"/>
                <w:szCs w:val="24"/>
              </w:rPr>
            </w:pPr>
            <w:r w:rsidRPr="002000DD">
              <w:rPr>
                <w:rFonts w:asciiTheme="majorHAnsi" w:hAnsiTheme="majorHAnsi" w:cs="Tahoma"/>
                <w:b/>
                <w:sz w:val="24"/>
                <w:szCs w:val="24"/>
              </w:rPr>
              <w:t>BANK</w:t>
            </w:r>
          </w:p>
        </w:tc>
      </w:tr>
      <w:tr w:rsidR="00F87450" w:rsidRPr="002000DD" w14:paraId="73A902A4"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3C1A66D6"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Name:</w:t>
            </w:r>
          </w:p>
        </w:tc>
        <w:tc>
          <w:tcPr>
            <w:tcW w:w="2500" w:type="pct"/>
            <w:tcBorders>
              <w:top w:val="single" w:sz="4" w:space="0" w:color="auto"/>
              <w:left w:val="single" w:sz="4" w:space="0" w:color="auto"/>
              <w:bottom w:val="single" w:sz="4" w:space="0" w:color="auto"/>
              <w:right w:val="single" w:sz="4" w:space="0" w:color="auto"/>
            </w:tcBorders>
          </w:tcPr>
          <w:p w14:paraId="111BD437"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Name:</w:t>
            </w:r>
          </w:p>
        </w:tc>
      </w:tr>
      <w:tr w:rsidR="00F87450" w:rsidRPr="002000DD" w14:paraId="1D9ED349"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28295251"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Title:</w:t>
            </w:r>
          </w:p>
        </w:tc>
        <w:tc>
          <w:tcPr>
            <w:tcW w:w="2500" w:type="pct"/>
            <w:tcBorders>
              <w:top w:val="single" w:sz="4" w:space="0" w:color="auto"/>
              <w:left w:val="single" w:sz="4" w:space="0" w:color="auto"/>
              <w:bottom w:val="single" w:sz="4" w:space="0" w:color="auto"/>
              <w:right w:val="single" w:sz="4" w:space="0" w:color="auto"/>
            </w:tcBorders>
          </w:tcPr>
          <w:p w14:paraId="2C10DA98"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Print Title:</w:t>
            </w:r>
          </w:p>
        </w:tc>
      </w:tr>
      <w:tr w:rsidR="00F87450" w:rsidRPr="002000DD" w14:paraId="1AC82569"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675E9452" w14:textId="77777777" w:rsidR="00F87450" w:rsidRPr="002000DD" w:rsidRDefault="00F87450" w:rsidP="0088631B">
            <w:pPr>
              <w:widowControl w:val="0"/>
              <w:spacing w:after="0" w:line="360" w:lineRule="auto"/>
              <w:jc w:val="both"/>
              <w:rPr>
                <w:rFonts w:asciiTheme="majorHAnsi" w:hAnsiTheme="majorHAnsi" w:cs="Tahoma"/>
                <w:sz w:val="24"/>
                <w:szCs w:val="24"/>
              </w:rPr>
            </w:pPr>
          </w:p>
          <w:p w14:paraId="326D0381"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Signature:</w:t>
            </w:r>
          </w:p>
        </w:tc>
        <w:tc>
          <w:tcPr>
            <w:tcW w:w="2500" w:type="pct"/>
            <w:tcBorders>
              <w:top w:val="single" w:sz="4" w:space="0" w:color="auto"/>
              <w:left w:val="single" w:sz="4" w:space="0" w:color="auto"/>
              <w:bottom w:val="single" w:sz="4" w:space="0" w:color="auto"/>
              <w:right w:val="single" w:sz="4" w:space="0" w:color="auto"/>
            </w:tcBorders>
          </w:tcPr>
          <w:p w14:paraId="08C9269D" w14:textId="77777777" w:rsidR="00F87450" w:rsidRPr="002000DD" w:rsidRDefault="00F87450" w:rsidP="0088631B">
            <w:pPr>
              <w:widowControl w:val="0"/>
              <w:spacing w:after="0" w:line="360" w:lineRule="auto"/>
              <w:jc w:val="both"/>
              <w:rPr>
                <w:rFonts w:asciiTheme="majorHAnsi" w:hAnsiTheme="majorHAnsi" w:cs="Tahoma"/>
                <w:sz w:val="24"/>
                <w:szCs w:val="24"/>
              </w:rPr>
            </w:pPr>
          </w:p>
          <w:p w14:paraId="27DB152D"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Signature:</w:t>
            </w:r>
          </w:p>
        </w:tc>
      </w:tr>
      <w:tr w:rsidR="00F87450" w:rsidRPr="002000DD" w14:paraId="35DE1A63" w14:textId="77777777" w:rsidTr="00713953">
        <w:trPr>
          <w:jc w:val="center"/>
        </w:trPr>
        <w:tc>
          <w:tcPr>
            <w:tcW w:w="2500" w:type="pct"/>
            <w:tcBorders>
              <w:top w:val="single" w:sz="4" w:space="0" w:color="auto"/>
              <w:left w:val="single" w:sz="4" w:space="0" w:color="auto"/>
              <w:bottom w:val="single" w:sz="4" w:space="0" w:color="auto"/>
              <w:right w:val="single" w:sz="4" w:space="0" w:color="auto"/>
            </w:tcBorders>
          </w:tcPr>
          <w:p w14:paraId="44A12402"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Date Signed:</w:t>
            </w:r>
          </w:p>
        </w:tc>
        <w:tc>
          <w:tcPr>
            <w:tcW w:w="2500" w:type="pct"/>
            <w:tcBorders>
              <w:top w:val="single" w:sz="4" w:space="0" w:color="auto"/>
              <w:left w:val="single" w:sz="4" w:space="0" w:color="auto"/>
              <w:bottom w:val="single" w:sz="4" w:space="0" w:color="auto"/>
              <w:right w:val="single" w:sz="4" w:space="0" w:color="auto"/>
            </w:tcBorders>
          </w:tcPr>
          <w:p w14:paraId="0061754F" w14:textId="77777777" w:rsidR="00F87450" w:rsidRPr="002000DD" w:rsidRDefault="00F87450" w:rsidP="0088631B">
            <w:pPr>
              <w:widowControl w:val="0"/>
              <w:spacing w:after="0" w:line="360" w:lineRule="auto"/>
              <w:jc w:val="both"/>
              <w:rPr>
                <w:rFonts w:asciiTheme="majorHAnsi" w:hAnsiTheme="majorHAnsi" w:cs="Tahoma"/>
                <w:sz w:val="24"/>
                <w:szCs w:val="24"/>
              </w:rPr>
            </w:pPr>
            <w:r w:rsidRPr="002000DD">
              <w:rPr>
                <w:rFonts w:asciiTheme="majorHAnsi" w:hAnsiTheme="majorHAnsi" w:cs="Tahoma"/>
                <w:sz w:val="24"/>
                <w:szCs w:val="24"/>
              </w:rPr>
              <w:t>Date Signed:</w:t>
            </w:r>
          </w:p>
        </w:tc>
      </w:tr>
    </w:tbl>
    <w:p w14:paraId="24A714C5" w14:textId="77777777" w:rsidR="00F87450" w:rsidRPr="002000DD" w:rsidRDefault="00F87450" w:rsidP="00BA48F6">
      <w:pPr>
        <w:spacing w:after="0" w:line="360" w:lineRule="auto"/>
        <w:rPr>
          <w:rFonts w:asciiTheme="majorHAnsi" w:hAnsiTheme="majorHAnsi"/>
          <w:sz w:val="24"/>
          <w:szCs w:val="24"/>
          <w:lang w:val="en-GB"/>
        </w:rPr>
      </w:pPr>
    </w:p>
    <w:sectPr w:rsidR="00F87450" w:rsidRPr="002000DD" w:rsidSect="00596CAA">
      <w:footerReference w:type="default" r:id="rId12"/>
      <w:pgSz w:w="15840" w:h="12240" w:orient="landscape"/>
      <w:pgMar w:top="1440" w:right="851"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Christopher Ndoro [Legal]" w:date="2018-07-25T15:33:00Z" w:initials="CN[">
    <w:p w14:paraId="5A4C7BDE" w14:textId="58E9A191" w:rsidR="00E76942" w:rsidRDefault="00E76942">
      <w:pPr>
        <w:pStyle w:val="CommentText"/>
      </w:pPr>
      <w:r>
        <w:rPr>
          <w:rStyle w:val="CommentReference"/>
        </w:rPr>
        <w:annotationRef/>
      </w:r>
      <w:r>
        <w:t>Please share timeline.</w:t>
      </w:r>
    </w:p>
  </w:comment>
  <w:comment w:id="11" w:author="Christopher Ndoro [Legal]" w:date="2018-07-25T15:34:00Z" w:initials="CN[">
    <w:p w14:paraId="184BE45C" w14:textId="059D0300" w:rsidR="002B0971" w:rsidRDefault="002B0971">
      <w:pPr>
        <w:pStyle w:val="CommentText"/>
      </w:pPr>
      <w:r>
        <w:rPr>
          <w:rStyle w:val="CommentReference"/>
        </w:rPr>
        <w:annotationRef/>
      </w:r>
      <w:r>
        <w:t>Please describe in full also.</w:t>
      </w:r>
    </w:p>
  </w:comment>
  <w:comment w:id="19" w:author="Christopher Ndoro [Legal]" w:date="2018-07-25T15:35:00Z" w:initials="CN[">
    <w:p w14:paraId="7217A232" w14:textId="6104C3C8" w:rsidR="00811484" w:rsidRDefault="00811484">
      <w:pPr>
        <w:pStyle w:val="CommentText"/>
      </w:pPr>
      <w:r>
        <w:rPr>
          <w:rStyle w:val="CommentReference"/>
        </w:rPr>
        <w:annotationRef/>
      </w:r>
      <w:r>
        <w:t>May need to review this accordingly.</w:t>
      </w:r>
    </w:p>
  </w:comment>
  <w:comment w:id="20" w:author="Christopher Ndoro [Legal]" w:date="2018-07-25T15:35:00Z" w:initials="CN[">
    <w:p w14:paraId="79C469A8" w14:textId="383BE50E" w:rsidR="00811484" w:rsidRDefault="0081148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C7BDE" w15:done="0"/>
  <w15:commentEx w15:paraId="184BE45C" w15:done="0"/>
  <w15:commentEx w15:paraId="7217A232" w15:done="0"/>
  <w15:commentEx w15:paraId="79C469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C7BDE" w16cid:durableId="200F1C43"/>
  <w16cid:commentId w16cid:paraId="184BE45C" w16cid:durableId="200F1C44"/>
  <w16cid:commentId w16cid:paraId="7217A232" w16cid:durableId="200F1C45"/>
  <w16cid:commentId w16cid:paraId="79C469A8" w16cid:durableId="200F1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C80EC" w14:textId="77777777" w:rsidR="00C62355" w:rsidRDefault="00C62355">
      <w:pPr>
        <w:spacing w:after="0" w:line="240" w:lineRule="auto"/>
      </w:pPr>
      <w:r>
        <w:separator/>
      </w:r>
    </w:p>
  </w:endnote>
  <w:endnote w:type="continuationSeparator" w:id="0">
    <w:p w14:paraId="1486B88C" w14:textId="77777777" w:rsidR="00C62355" w:rsidRDefault="00C6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49305"/>
      <w:docPartObj>
        <w:docPartGallery w:val="Page Numbers (Bottom of Page)"/>
        <w:docPartUnique/>
      </w:docPartObj>
    </w:sdtPr>
    <w:sdtEndPr>
      <w:rPr>
        <w:noProof/>
      </w:rPr>
    </w:sdtEndPr>
    <w:sdtContent>
      <w:p w14:paraId="442103B0" w14:textId="6E26AF87" w:rsidR="008C346E" w:rsidRDefault="008C346E">
        <w:pPr>
          <w:pStyle w:val="Footer"/>
          <w:jc w:val="right"/>
        </w:pPr>
        <w:r>
          <w:fldChar w:fldCharType="begin"/>
        </w:r>
        <w:r>
          <w:instrText xml:space="preserve"> PAGE   \* MERGEFORMAT </w:instrText>
        </w:r>
        <w:r>
          <w:fldChar w:fldCharType="separate"/>
        </w:r>
        <w:r w:rsidR="00DC111A">
          <w:rPr>
            <w:noProof/>
          </w:rPr>
          <w:t>3</w:t>
        </w:r>
        <w:r>
          <w:rPr>
            <w:noProof/>
          </w:rPr>
          <w:fldChar w:fldCharType="end"/>
        </w:r>
      </w:p>
    </w:sdtContent>
  </w:sdt>
  <w:p w14:paraId="41975160" w14:textId="77777777" w:rsidR="008C346E" w:rsidRDefault="008C346E">
    <w:pPr>
      <w:pStyle w:val="Footer"/>
    </w:pPr>
  </w:p>
  <w:p w14:paraId="6519B2EE" w14:textId="77777777" w:rsidR="008C346E" w:rsidRDefault="008C34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F8507" w14:textId="77777777" w:rsidR="00C62355" w:rsidRDefault="00C62355">
      <w:pPr>
        <w:spacing w:after="0" w:line="240" w:lineRule="auto"/>
      </w:pPr>
      <w:r>
        <w:separator/>
      </w:r>
    </w:p>
  </w:footnote>
  <w:footnote w:type="continuationSeparator" w:id="0">
    <w:p w14:paraId="37D23C04" w14:textId="77777777" w:rsidR="00C62355" w:rsidRDefault="00C6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51A0"/>
    <w:multiLevelType w:val="multilevel"/>
    <w:tmpl w:val="BE5089F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C20E42"/>
    <w:multiLevelType w:val="hybridMultilevel"/>
    <w:tmpl w:val="44CA52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F53FD5"/>
    <w:multiLevelType w:val="multilevel"/>
    <w:tmpl w:val="E7CAE0F2"/>
    <w:lvl w:ilvl="0">
      <w:start w:val="7"/>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131D3F"/>
    <w:multiLevelType w:val="hybridMultilevel"/>
    <w:tmpl w:val="4BC64598"/>
    <w:lvl w:ilvl="0" w:tplc="04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F02306"/>
    <w:multiLevelType w:val="hybridMultilevel"/>
    <w:tmpl w:val="8F32EA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F40971"/>
    <w:multiLevelType w:val="hybridMultilevel"/>
    <w:tmpl w:val="CABAD956"/>
    <w:lvl w:ilvl="0" w:tplc="38A466A6">
      <w:start w:val="1"/>
      <w:numFmt w:val="bullet"/>
      <w:lvlText w:val="•"/>
      <w:lvlJc w:val="left"/>
      <w:pPr>
        <w:tabs>
          <w:tab w:val="num" w:pos="720"/>
        </w:tabs>
        <w:ind w:left="720" w:hanging="360"/>
      </w:pPr>
      <w:rPr>
        <w:rFonts w:ascii="Arial" w:hAnsi="Arial" w:hint="default"/>
      </w:rPr>
    </w:lvl>
    <w:lvl w:ilvl="1" w:tplc="52249E82" w:tentative="1">
      <w:start w:val="1"/>
      <w:numFmt w:val="bullet"/>
      <w:lvlText w:val="•"/>
      <w:lvlJc w:val="left"/>
      <w:pPr>
        <w:tabs>
          <w:tab w:val="num" w:pos="1440"/>
        </w:tabs>
        <w:ind w:left="1440" w:hanging="360"/>
      </w:pPr>
      <w:rPr>
        <w:rFonts w:ascii="Arial" w:hAnsi="Arial" w:hint="default"/>
      </w:rPr>
    </w:lvl>
    <w:lvl w:ilvl="2" w:tplc="750A8F0A" w:tentative="1">
      <w:start w:val="1"/>
      <w:numFmt w:val="bullet"/>
      <w:lvlText w:val="•"/>
      <w:lvlJc w:val="left"/>
      <w:pPr>
        <w:tabs>
          <w:tab w:val="num" w:pos="2160"/>
        </w:tabs>
        <w:ind w:left="2160" w:hanging="360"/>
      </w:pPr>
      <w:rPr>
        <w:rFonts w:ascii="Arial" w:hAnsi="Arial" w:hint="default"/>
      </w:rPr>
    </w:lvl>
    <w:lvl w:ilvl="3" w:tplc="F0A6D206" w:tentative="1">
      <w:start w:val="1"/>
      <w:numFmt w:val="bullet"/>
      <w:lvlText w:val="•"/>
      <w:lvlJc w:val="left"/>
      <w:pPr>
        <w:tabs>
          <w:tab w:val="num" w:pos="2880"/>
        </w:tabs>
        <w:ind w:left="2880" w:hanging="360"/>
      </w:pPr>
      <w:rPr>
        <w:rFonts w:ascii="Arial" w:hAnsi="Arial" w:hint="default"/>
      </w:rPr>
    </w:lvl>
    <w:lvl w:ilvl="4" w:tplc="B79C601E" w:tentative="1">
      <w:start w:val="1"/>
      <w:numFmt w:val="bullet"/>
      <w:lvlText w:val="•"/>
      <w:lvlJc w:val="left"/>
      <w:pPr>
        <w:tabs>
          <w:tab w:val="num" w:pos="3600"/>
        </w:tabs>
        <w:ind w:left="3600" w:hanging="360"/>
      </w:pPr>
      <w:rPr>
        <w:rFonts w:ascii="Arial" w:hAnsi="Arial" w:hint="default"/>
      </w:rPr>
    </w:lvl>
    <w:lvl w:ilvl="5" w:tplc="F40E7EB0" w:tentative="1">
      <w:start w:val="1"/>
      <w:numFmt w:val="bullet"/>
      <w:lvlText w:val="•"/>
      <w:lvlJc w:val="left"/>
      <w:pPr>
        <w:tabs>
          <w:tab w:val="num" w:pos="4320"/>
        </w:tabs>
        <w:ind w:left="4320" w:hanging="360"/>
      </w:pPr>
      <w:rPr>
        <w:rFonts w:ascii="Arial" w:hAnsi="Arial" w:hint="default"/>
      </w:rPr>
    </w:lvl>
    <w:lvl w:ilvl="6" w:tplc="ABCC2636" w:tentative="1">
      <w:start w:val="1"/>
      <w:numFmt w:val="bullet"/>
      <w:lvlText w:val="•"/>
      <w:lvlJc w:val="left"/>
      <w:pPr>
        <w:tabs>
          <w:tab w:val="num" w:pos="5040"/>
        </w:tabs>
        <w:ind w:left="5040" w:hanging="360"/>
      </w:pPr>
      <w:rPr>
        <w:rFonts w:ascii="Arial" w:hAnsi="Arial" w:hint="default"/>
      </w:rPr>
    </w:lvl>
    <w:lvl w:ilvl="7" w:tplc="69288554" w:tentative="1">
      <w:start w:val="1"/>
      <w:numFmt w:val="bullet"/>
      <w:lvlText w:val="•"/>
      <w:lvlJc w:val="left"/>
      <w:pPr>
        <w:tabs>
          <w:tab w:val="num" w:pos="5760"/>
        </w:tabs>
        <w:ind w:left="5760" w:hanging="360"/>
      </w:pPr>
      <w:rPr>
        <w:rFonts w:ascii="Arial" w:hAnsi="Arial" w:hint="default"/>
      </w:rPr>
    </w:lvl>
    <w:lvl w:ilvl="8" w:tplc="5C161B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35606A"/>
    <w:multiLevelType w:val="hybridMultilevel"/>
    <w:tmpl w:val="AD56654C"/>
    <w:lvl w:ilvl="0" w:tplc="D2360B8E">
      <w:start w:val="1"/>
      <w:numFmt w:val="lowerRoman"/>
      <w:lvlText w:val="%1."/>
      <w:lvlJc w:val="left"/>
      <w:pPr>
        <w:ind w:left="324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15:restartNumberingAfterBreak="0">
    <w:nsid w:val="3022515C"/>
    <w:multiLevelType w:val="hybridMultilevel"/>
    <w:tmpl w:val="F76EE05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FA1274"/>
    <w:multiLevelType w:val="hybridMultilevel"/>
    <w:tmpl w:val="92D46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6494"/>
    <w:multiLevelType w:val="hybridMultilevel"/>
    <w:tmpl w:val="92C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E5C45"/>
    <w:multiLevelType w:val="hybridMultilevel"/>
    <w:tmpl w:val="97EE2F40"/>
    <w:lvl w:ilvl="0" w:tplc="68B41F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134AA1"/>
    <w:multiLevelType w:val="hybridMultilevel"/>
    <w:tmpl w:val="936E7926"/>
    <w:lvl w:ilvl="0" w:tplc="04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54F44FC2"/>
    <w:multiLevelType w:val="hybridMultilevel"/>
    <w:tmpl w:val="21E4A9CA"/>
    <w:lvl w:ilvl="0" w:tplc="04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57661C1F"/>
    <w:multiLevelType w:val="hybridMultilevel"/>
    <w:tmpl w:val="F7066606"/>
    <w:lvl w:ilvl="0" w:tplc="8E501BCC">
      <w:start w:val="1"/>
      <w:numFmt w:val="bullet"/>
      <w:lvlText w:val="•"/>
      <w:lvlJc w:val="left"/>
      <w:pPr>
        <w:tabs>
          <w:tab w:val="num" w:pos="720"/>
        </w:tabs>
        <w:ind w:left="720" w:hanging="360"/>
      </w:pPr>
      <w:rPr>
        <w:rFonts w:ascii="Arial" w:hAnsi="Arial" w:hint="default"/>
      </w:rPr>
    </w:lvl>
    <w:lvl w:ilvl="1" w:tplc="C60063FE" w:tentative="1">
      <w:start w:val="1"/>
      <w:numFmt w:val="bullet"/>
      <w:lvlText w:val="•"/>
      <w:lvlJc w:val="left"/>
      <w:pPr>
        <w:tabs>
          <w:tab w:val="num" w:pos="1440"/>
        </w:tabs>
        <w:ind w:left="1440" w:hanging="360"/>
      </w:pPr>
      <w:rPr>
        <w:rFonts w:ascii="Arial" w:hAnsi="Arial" w:hint="default"/>
      </w:rPr>
    </w:lvl>
    <w:lvl w:ilvl="2" w:tplc="5F1AC7EC" w:tentative="1">
      <w:start w:val="1"/>
      <w:numFmt w:val="bullet"/>
      <w:lvlText w:val="•"/>
      <w:lvlJc w:val="left"/>
      <w:pPr>
        <w:tabs>
          <w:tab w:val="num" w:pos="2160"/>
        </w:tabs>
        <w:ind w:left="2160" w:hanging="360"/>
      </w:pPr>
      <w:rPr>
        <w:rFonts w:ascii="Arial" w:hAnsi="Arial" w:hint="default"/>
      </w:rPr>
    </w:lvl>
    <w:lvl w:ilvl="3" w:tplc="56880938" w:tentative="1">
      <w:start w:val="1"/>
      <w:numFmt w:val="bullet"/>
      <w:lvlText w:val="•"/>
      <w:lvlJc w:val="left"/>
      <w:pPr>
        <w:tabs>
          <w:tab w:val="num" w:pos="2880"/>
        </w:tabs>
        <w:ind w:left="2880" w:hanging="360"/>
      </w:pPr>
      <w:rPr>
        <w:rFonts w:ascii="Arial" w:hAnsi="Arial" w:hint="default"/>
      </w:rPr>
    </w:lvl>
    <w:lvl w:ilvl="4" w:tplc="F0BAA47E" w:tentative="1">
      <w:start w:val="1"/>
      <w:numFmt w:val="bullet"/>
      <w:lvlText w:val="•"/>
      <w:lvlJc w:val="left"/>
      <w:pPr>
        <w:tabs>
          <w:tab w:val="num" w:pos="3600"/>
        </w:tabs>
        <w:ind w:left="3600" w:hanging="360"/>
      </w:pPr>
      <w:rPr>
        <w:rFonts w:ascii="Arial" w:hAnsi="Arial" w:hint="default"/>
      </w:rPr>
    </w:lvl>
    <w:lvl w:ilvl="5" w:tplc="FE941ADA" w:tentative="1">
      <w:start w:val="1"/>
      <w:numFmt w:val="bullet"/>
      <w:lvlText w:val="•"/>
      <w:lvlJc w:val="left"/>
      <w:pPr>
        <w:tabs>
          <w:tab w:val="num" w:pos="4320"/>
        </w:tabs>
        <w:ind w:left="4320" w:hanging="360"/>
      </w:pPr>
      <w:rPr>
        <w:rFonts w:ascii="Arial" w:hAnsi="Arial" w:hint="default"/>
      </w:rPr>
    </w:lvl>
    <w:lvl w:ilvl="6" w:tplc="87D43CC6" w:tentative="1">
      <w:start w:val="1"/>
      <w:numFmt w:val="bullet"/>
      <w:lvlText w:val="•"/>
      <w:lvlJc w:val="left"/>
      <w:pPr>
        <w:tabs>
          <w:tab w:val="num" w:pos="5040"/>
        </w:tabs>
        <w:ind w:left="5040" w:hanging="360"/>
      </w:pPr>
      <w:rPr>
        <w:rFonts w:ascii="Arial" w:hAnsi="Arial" w:hint="default"/>
      </w:rPr>
    </w:lvl>
    <w:lvl w:ilvl="7" w:tplc="C456A750" w:tentative="1">
      <w:start w:val="1"/>
      <w:numFmt w:val="bullet"/>
      <w:lvlText w:val="•"/>
      <w:lvlJc w:val="left"/>
      <w:pPr>
        <w:tabs>
          <w:tab w:val="num" w:pos="5760"/>
        </w:tabs>
        <w:ind w:left="5760" w:hanging="360"/>
      </w:pPr>
      <w:rPr>
        <w:rFonts w:ascii="Arial" w:hAnsi="Arial" w:hint="default"/>
      </w:rPr>
    </w:lvl>
    <w:lvl w:ilvl="8" w:tplc="344249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CC1373"/>
    <w:multiLevelType w:val="hybridMultilevel"/>
    <w:tmpl w:val="CCD0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D65C76"/>
    <w:multiLevelType w:val="hybridMultilevel"/>
    <w:tmpl w:val="DDAA5B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FBA00FC"/>
    <w:multiLevelType w:val="hybridMultilevel"/>
    <w:tmpl w:val="518E1918"/>
    <w:lvl w:ilvl="0" w:tplc="04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15:restartNumberingAfterBreak="0">
    <w:nsid w:val="77653978"/>
    <w:multiLevelType w:val="hybridMultilevel"/>
    <w:tmpl w:val="F446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7C293A"/>
    <w:multiLevelType w:val="hybridMultilevel"/>
    <w:tmpl w:val="CBE6C3A0"/>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5F2397"/>
    <w:multiLevelType w:val="hybridMultilevel"/>
    <w:tmpl w:val="310280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6E5BC0"/>
    <w:multiLevelType w:val="hybridMultilevel"/>
    <w:tmpl w:val="3DBC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195D75"/>
    <w:multiLevelType w:val="hybridMultilevel"/>
    <w:tmpl w:val="5010CC1A"/>
    <w:lvl w:ilvl="0" w:tplc="A1B8A5BC">
      <w:start w:val="1"/>
      <w:numFmt w:val="bullet"/>
      <w:lvlText w:val="•"/>
      <w:lvlJc w:val="left"/>
      <w:pPr>
        <w:tabs>
          <w:tab w:val="num" w:pos="720"/>
        </w:tabs>
        <w:ind w:left="720" w:hanging="360"/>
      </w:pPr>
      <w:rPr>
        <w:rFonts w:ascii="Arial" w:hAnsi="Arial" w:hint="default"/>
      </w:rPr>
    </w:lvl>
    <w:lvl w:ilvl="1" w:tplc="C1383154">
      <w:start w:val="1"/>
      <w:numFmt w:val="bullet"/>
      <w:lvlText w:val="•"/>
      <w:lvlJc w:val="left"/>
      <w:pPr>
        <w:tabs>
          <w:tab w:val="num" w:pos="1440"/>
        </w:tabs>
        <w:ind w:left="1440" w:hanging="360"/>
      </w:pPr>
      <w:rPr>
        <w:rFonts w:ascii="Arial" w:hAnsi="Arial" w:hint="default"/>
      </w:rPr>
    </w:lvl>
    <w:lvl w:ilvl="2" w:tplc="C42E9DA0" w:tentative="1">
      <w:start w:val="1"/>
      <w:numFmt w:val="bullet"/>
      <w:lvlText w:val="•"/>
      <w:lvlJc w:val="left"/>
      <w:pPr>
        <w:tabs>
          <w:tab w:val="num" w:pos="2160"/>
        </w:tabs>
        <w:ind w:left="2160" w:hanging="360"/>
      </w:pPr>
      <w:rPr>
        <w:rFonts w:ascii="Arial" w:hAnsi="Arial" w:hint="default"/>
      </w:rPr>
    </w:lvl>
    <w:lvl w:ilvl="3" w:tplc="A2201820" w:tentative="1">
      <w:start w:val="1"/>
      <w:numFmt w:val="bullet"/>
      <w:lvlText w:val="•"/>
      <w:lvlJc w:val="left"/>
      <w:pPr>
        <w:tabs>
          <w:tab w:val="num" w:pos="2880"/>
        </w:tabs>
        <w:ind w:left="2880" w:hanging="360"/>
      </w:pPr>
      <w:rPr>
        <w:rFonts w:ascii="Arial" w:hAnsi="Arial" w:hint="default"/>
      </w:rPr>
    </w:lvl>
    <w:lvl w:ilvl="4" w:tplc="F83E181A" w:tentative="1">
      <w:start w:val="1"/>
      <w:numFmt w:val="bullet"/>
      <w:lvlText w:val="•"/>
      <w:lvlJc w:val="left"/>
      <w:pPr>
        <w:tabs>
          <w:tab w:val="num" w:pos="3600"/>
        </w:tabs>
        <w:ind w:left="3600" w:hanging="360"/>
      </w:pPr>
      <w:rPr>
        <w:rFonts w:ascii="Arial" w:hAnsi="Arial" w:hint="default"/>
      </w:rPr>
    </w:lvl>
    <w:lvl w:ilvl="5" w:tplc="0018EF0C" w:tentative="1">
      <w:start w:val="1"/>
      <w:numFmt w:val="bullet"/>
      <w:lvlText w:val="•"/>
      <w:lvlJc w:val="left"/>
      <w:pPr>
        <w:tabs>
          <w:tab w:val="num" w:pos="4320"/>
        </w:tabs>
        <w:ind w:left="4320" w:hanging="360"/>
      </w:pPr>
      <w:rPr>
        <w:rFonts w:ascii="Arial" w:hAnsi="Arial" w:hint="default"/>
      </w:rPr>
    </w:lvl>
    <w:lvl w:ilvl="6" w:tplc="36523712" w:tentative="1">
      <w:start w:val="1"/>
      <w:numFmt w:val="bullet"/>
      <w:lvlText w:val="•"/>
      <w:lvlJc w:val="left"/>
      <w:pPr>
        <w:tabs>
          <w:tab w:val="num" w:pos="5040"/>
        </w:tabs>
        <w:ind w:left="5040" w:hanging="360"/>
      </w:pPr>
      <w:rPr>
        <w:rFonts w:ascii="Arial" w:hAnsi="Arial" w:hint="default"/>
      </w:rPr>
    </w:lvl>
    <w:lvl w:ilvl="7" w:tplc="2D4AD1F2" w:tentative="1">
      <w:start w:val="1"/>
      <w:numFmt w:val="bullet"/>
      <w:lvlText w:val="•"/>
      <w:lvlJc w:val="left"/>
      <w:pPr>
        <w:tabs>
          <w:tab w:val="num" w:pos="5760"/>
        </w:tabs>
        <w:ind w:left="5760" w:hanging="360"/>
      </w:pPr>
      <w:rPr>
        <w:rFonts w:ascii="Arial" w:hAnsi="Arial" w:hint="default"/>
      </w:rPr>
    </w:lvl>
    <w:lvl w:ilvl="8" w:tplc="F068765A"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3"/>
  </w:num>
  <w:num w:numId="3">
    <w:abstractNumId w:val="5"/>
  </w:num>
  <w:num w:numId="4">
    <w:abstractNumId w:val="9"/>
  </w:num>
  <w:num w:numId="5">
    <w:abstractNumId w:val="0"/>
  </w:num>
  <w:num w:numId="6">
    <w:abstractNumId w:val="17"/>
  </w:num>
  <w:num w:numId="7">
    <w:abstractNumId w:val="1"/>
  </w:num>
  <w:num w:numId="8">
    <w:abstractNumId w:val="14"/>
  </w:num>
  <w:num w:numId="9">
    <w:abstractNumId w:val="15"/>
  </w:num>
  <w:num w:numId="10">
    <w:abstractNumId w:val="10"/>
  </w:num>
  <w:num w:numId="11">
    <w:abstractNumId w:val="18"/>
  </w:num>
  <w:num w:numId="12">
    <w:abstractNumId w:val="3"/>
  </w:num>
  <w:num w:numId="13">
    <w:abstractNumId w:val="12"/>
  </w:num>
  <w:num w:numId="14">
    <w:abstractNumId w:val="8"/>
  </w:num>
  <w:num w:numId="15">
    <w:abstractNumId w:val="11"/>
  </w:num>
  <w:num w:numId="16">
    <w:abstractNumId w:val="4"/>
  </w:num>
  <w:num w:numId="17">
    <w:abstractNumId w:val="16"/>
  </w:num>
  <w:num w:numId="18">
    <w:abstractNumId w:val="7"/>
  </w:num>
  <w:num w:numId="19">
    <w:abstractNumId w:val="20"/>
  </w:num>
  <w:num w:numId="20">
    <w:abstractNumId w:val="6"/>
  </w:num>
  <w:num w:numId="21">
    <w:abstractNumId w:val="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Ndoro [Legal]">
    <w15:presenceInfo w15:providerId="AD" w15:userId="S-1-5-21-362592743-3324797404-746230538-47505"/>
  </w15:person>
  <w15:person w15:author="Amos Mwita [Business Change Management]">
    <w15:presenceInfo w15:providerId="AD" w15:userId="S-1-5-21-362592743-3324797404-746230538-223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A7"/>
    <w:rsid w:val="00011EF6"/>
    <w:rsid w:val="00015C5A"/>
    <w:rsid w:val="0005406B"/>
    <w:rsid w:val="00054ACC"/>
    <w:rsid w:val="00063078"/>
    <w:rsid w:val="001110E4"/>
    <w:rsid w:val="00112F08"/>
    <w:rsid w:val="001530ED"/>
    <w:rsid w:val="001B0E56"/>
    <w:rsid w:val="001B39A8"/>
    <w:rsid w:val="001C5DC7"/>
    <w:rsid w:val="002000DD"/>
    <w:rsid w:val="002109B5"/>
    <w:rsid w:val="002268F8"/>
    <w:rsid w:val="00282905"/>
    <w:rsid w:val="002B0971"/>
    <w:rsid w:val="002B6260"/>
    <w:rsid w:val="002E62DC"/>
    <w:rsid w:val="003250FB"/>
    <w:rsid w:val="003A3E16"/>
    <w:rsid w:val="003D1631"/>
    <w:rsid w:val="003F2C9E"/>
    <w:rsid w:val="00414DED"/>
    <w:rsid w:val="00452796"/>
    <w:rsid w:val="00456938"/>
    <w:rsid w:val="00493BF7"/>
    <w:rsid w:val="004949B2"/>
    <w:rsid w:val="00495158"/>
    <w:rsid w:val="004A146B"/>
    <w:rsid w:val="004C3F49"/>
    <w:rsid w:val="004C78B1"/>
    <w:rsid w:val="004F014B"/>
    <w:rsid w:val="0050667E"/>
    <w:rsid w:val="005148B7"/>
    <w:rsid w:val="005528E7"/>
    <w:rsid w:val="00554261"/>
    <w:rsid w:val="00596CAA"/>
    <w:rsid w:val="00597B80"/>
    <w:rsid w:val="005B72B7"/>
    <w:rsid w:val="005E48EB"/>
    <w:rsid w:val="00610C56"/>
    <w:rsid w:val="00612E85"/>
    <w:rsid w:val="00643E75"/>
    <w:rsid w:val="00655146"/>
    <w:rsid w:val="00684C81"/>
    <w:rsid w:val="006A0645"/>
    <w:rsid w:val="006A2D70"/>
    <w:rsid w:val="006A606F"/>
    <w:rsid w:val="006B13C8"/>
    <w:rsid w:val="006D08F2"/>
    <w:rsid w:val="007047CE"/>
    <w:rsid w:val="00713953"/>
    <w:rsid w:val="00754980"/>
    <w:rsid w:val="007A6493"/>
    <w:rsid w:val="007B2D99"/>
    <w:rsid w:val="007C04C7"/>
    <w:rsid w:val="007D3DF2"/>
    <w:rsid w:val="00811484"/>
    <w:rsid w:val="00857D15"/>
    <w:rsid w:val="00871829"/>
    <w:rsid w:val="0087365F"/>
    <w:rsid w:val="00886F97"/>
    <w:rsid w:val="008C1950"/>
    <w:rsid w:val="008C23BE"/>
    <w:rsid w:val="008C346E"/>
    <w:rsid w:val="008C44E5"/>
    <w:rsid w:val="00910E9E"/>
    <w:rsid w:val="009461FB"/>
    <w:rsid w:val="00964BBB"/>
    <w:rsid w:val="00987728"/>
    <w:rsid w:val="009A2F6D"/>
    <w:rsid w:val="009E1E42"/>
    <w:rsid w:val="00A24B2D"/>
    <w:rsid w:val="00A265A8"/>
    <w:rsid w:val="00A4484B"/>
    <w:rsid w:val="00A455A3"/>
    <w:rsid w:val="00A51114"/>
    <w:rsid w:val="00A85790"/>
    <w:rsid w:val="00A90A0F"/>
    <w:rsid w:val="00A95FA7"/>
    <w:rsid w:val="00AB75FB"/>
    <w:rsid w:val="00B2141A"/>
    <w:rsid w:val="00B66D50"/>
    <w:rsid w:val="00B93AAD"/>
    <w:rsid w:val="00BA48F6"/>
    <w:rsid w:val="00BC452F"/>
    <w:rsid w:val="00BC6368"/>
    <w:rsid w:val="00BD3CFB"/>
    <w:rsid w:val="00BF433B"/>
    <w:rsid w:val="00C62355"/>
    <w:rsid w:val="00C96188"/>
    <w:rsid w:val="00CB0AA2"/>
    <w:rsid w:val="00CC74E2"/>
    <w:rsid w:val="00CD3562"/>
    <w:rsid w:val="00CF4C85"/>
    <w:rsid w:val="00D268B9"/>
    <w:rsid w:val="00D3342D"/>
    <w:rsid w:val="00D41023"/>
    <w:rsid w:val="00D73645"/>
    <w:rsid w:val="00D742FB"/>
    <w:rsid w:val="00DC111A"/>
    <w:rsid w:val="00DF781F"/>
    <w:rsid w:val="00E27ACF"/>
    <w:rsid w:val="00E5635B"/>
    <w:rsid w:val="00E61DFD"/>
    <w:rsid w:val="00E76942"/>
    <w:rsid w:val="00E868F7"/>
    <w:rsid w:val="00E950D5"/>
    <w:rsid w:val="00EA7BFE"/>
    <w:rsid w:val="00F730B7"/>
    <w:rsid w:val="00F76C7A"/>
    <w:rsid w:val="00F87450"/>
    <w:rsid w:val="00FC4D9A"/>
    <w:rsid w:val="00FD2330"/>
    <w:rsid w:val="00FE749B"/>
    <w:rsid w:val="00FF0E97"/>
    <w:rsid w:val="00FF3CA6"/>
    <w:rsid w:val="00FF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F87C"/>
  <w15:chartTrackingRefBased/>
  <w15:docId w15:val="{56365FF0-8D55-4EAB-96FA-A280A32B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FA7"/>
  </w:style>
  <w:style w:type="paragraph" w:styleId="Heading7">
    <w:name w:val="heading 7"/>
    <w:basedOn w:val="Normal"/>
    <w:next w:val="Normal"/>
    <w:link w:val="Heading7Char"/>
    <w:semiHidden/>
    <w:unhideWhenUsed/>
    <w:qFormat/>
    <w:rsid w:val="00F87450"/>
    <w:pPr>
      <w:keepNext/>
      <w:overflowPunct w:val="0"/>
      <w:autoSpaceDE w:val="0"/>
      <w:autoSpaceDN w:val="0"/>
      <w:adjustRightInd w:val="0"/>
      <w:spacing w:after="0" w:line="240" w:lineRule="auto"/>
      <w:jc w:val="center"/>
      <w:outlineLvl w:val="6"/>
    </w:pPr>
    <w:rPr>
      <w:rFonts w:ascii="Arial" w:eastAsia="Times New Roman" w:hAnsi="Arial" w:cs="Times New Roman"/>
      <w:b/>
      <w:sz w:val="36"/>
      <w:szCs w:val="2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A7"/>
    <w:pPr>
      <w:ind w:left="720"/>
      <w:contextualSpacing/>
    </w:pPr>
  </w:style>
  <w:style w:type="paragraph" w:styleId="Footer">
    <w:name w:val="footer"/>
    <w:basedOn w:val="Normal"/>
    <w:link w:val="FooterChar"/>
    <w:uiPriority w:val="99"/>
    <w:unhideWhenUsed/>
    <w:rsid w:val="00A95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FA7"/>
  </w:style>
  <w:style w:type="character" w:styleId="CommentReference">
    <w:name w:val="annotation reference"/>
    <w:basedOn w:val="DefaultParagraphFont"/>
    <w:uiPriority w:val="99"/>
    <w:semiHidden/>
    <w:unhideWhenUsed/>
    <w:rsid w:val="008C346E"/>
    <w:rPr>
      <w:sz w:val="16"/>
      <w:szCs w:val="16"/>
    </w:rPr>
  </w:style>
  <w:style w:type="paragraph" w:styleId="CommentText">
    <w:name w:val="annotation text"/>
    <w:basedOn w:val="Normal"/>
    <w:link w:val="CommentTextChar"/>
    <w:uiPriority w:val="99"/>
    <w:unhideWhenUsed/>
    <w:rsid w:val="008C346E"/>
    <w:pPr>
      <w:spacing w:line="240" w:lineRule="auto"/>
    </w:pPr>
    <w:rPr>
      <w:sz w:val="20"/>
      <w:szCs w:val="20"/>
    </w:rPr>
  </w:style>
  <w:style w:type="character" w:customStyle="1" w:styleId="CommentTextChar">
    <w:name w:val="Comment Text Char"/>
    <w:basedOn w:val="DefaultParagraphFont"/>
    <w:link w:val="CommentText"/>
    <w:uiPriority w:val="99"/>
    <w:rsid w:val="008C346E"/>
    <w:rPr>
      <w:sz w:val="20"/>
      <w:szCs w:val="20"/>
    </w:rPr>
  </w:style>
  <w:style w:type="paragraph" w:styleId="CommentSubject">
    <w:name w:val="annotation subject"/>
    <w:basedOn w:val="CommentText"/>
    <w:next w:val="CommentText"/>
    <w:link w:val="CommentSubjectChar"/>
    <w:uiPriority w:val="99"/>
    <w:semiHidden/>
    <w:unhideWhenUsed/>
    <w:rsid w:val="008C346E"/>
    <w:rPr>
      <w:b/>
      <w:bCs/>
    </w:rPr>
  </w:style>
  <w:style w:type="character" w:customStyle="1" w:styleId="CommentSubjectChar">
    <w:name w:val="Comment Subject Char"/>
    <w:basedOn w:val="CommentTextChar"/>
    <w:link w:val="CommentSubject"/>
    <w:uiPriority w:val="99"/>
    <w:semiHidden/>
    <w:rsid w:val="008C346E"/>
    <w:rPr>
      <w:b/>
      <w:bCs/>
      <w:sz w:val="20"/>
      <w:szCs w:val="20"/>
    </w:rPr>
  </w:style>
  <w:style w:type="paragraph" w:styleId="BalloonText">
    <w:name w:val="Balloon Text"/>
    <w:basedOn w:val="Normal"/>
    <w:link w:val="BalloonTextChar"/>
    <w:uiPriority w:val="99"/>
    <w:semiHidden/>
    <w:unhideWhenUsed/>
    <w:rsid w:val="008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46E"/>
    <w:rPr>
      <w:rFonts w:ascii="Segoe UI" w:hAnsi="Segoe UI" w:cs="Segoe UI"/>
      <w:sz w:val="18"/>
      <w:szCs w:val="18"/>
    </w:rPr>
  </w:style>
  <w:style w:type="character" w:customStyle="1" w:styleId="Heading7Char">
    <w:name w:val="Heading 7 Char"/>
    <w:basedOn w:val="DefaultParagraphFont"/>
    <w:link w:val="Heading7"/>
    <w:semiHidden/>
    <w:rsid w:val="00F87450"/>
    <w:rPr>
      <w:rFonts w:ascii="Arial" w:eastAsia="Times New Roman" w:hAnsi="Arial" w:cs="Times New Roman"/>
      <w:b/>
      <w:sz w:val="36"/>
      <w:szCs w:val="20"/>
      <w:lang w:eastAsia="pt-PT"/>
    </w:rPr>
  </w:style>
  <w:style w:type="paragraph" w:styleId="BodyTextIndent3">
    <w:name w:val="Body Text Indent 3"/>
    <w:basedOn w:val="Normal"/>
    <w:link w:val="BodyTextIndent3Char"/>
    <w:semiHidden/>
    <w:unhideWhenUsed/>
    <w:rsid w:val="00F87450"/>
    <w:pPr>
      <w:spacing w:after="0" w:line="240" w:lineRule="auto"/>
      <w:ind w:left="720"/>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semiHidden/>
    <w:rsid w:val="00F87450"/>
    <w:rPr>
      <w:rFonts w:ascii="Times New Roman" w:eastAsia="Times New Roman" w:hAnsi="Times New Roman" w:cs="Times New Roman"/>
      <w:sz w:val="28"/>
      <w:szCs w:val="20"/>
    </w:rPr>
  </w:style>
  <w:style w:type="paragraph" w:styleId="Revision">
    <w:name w:val="Revision"/>
    <w:hidden/>
    <w:uiPriority w:val="99"/>
    <w:semiHidden/>
    <w:rsid w:val="005E48EB"/>
    <w:pPr>
      <w:spacing w:after="0" w:line="240" w:lineRule="auto"/>
    </w:pPr>
  </w:style>
  <w:style w:type="paragraph" w:customStyle="1" w:styleId="Default">
    <w:name w:val="Default"/>
    <w:basedOn w:val="Normal"/>
    <w:rsid w:val="00596CAA"/>
    <w:pPr>
      <w:autoSpaceDE w:val="0"/>
      <w:autoSpaceDN w:val="0"/>
      <w:spacing w:after="0" w:line="240" w:lineRule="auto"/>
    </w:pPr>
    <w:rPr>
      <w:rFonts w:ascii="Calibri" w:hAnsi="Calibri" w:cs="Times New Roman"/>
      <w:color w:val="000000"/>
      <w:sz w:val="24"/>
      <w:szCs w:val="24"/>
      <w:lang w:val="en-GB" w:eastAsia="en-GB"/>
    </w:rPr>
  </w:style>
  <w:style w:type="paragraph" w:styleId="NoSpacing">
    <w:name w:val="No Spacing"/>
    <w:uiPriority w:val="1"/>
    <w:qFormat/>
    <w:rsid w:val="00FF5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12208">
      <w:bodyDiv w:val="1"/>
      <w:marLeft w:val="0"/>
      <w:marRight w:val="0"/>
      <w:marTop w:val="0"/>
      <w:marBottom w:val="0"/>
      <w:divBdr>
        <w:top w:val="none" w:sz="0" w:space="0" w:color="auto"/>
        <w:left w:val="none" w:sz="0" w:space="0" w:color="auto"/>
        <w:bottom w:val="none" w:sz="0" w:space="0" w:color="auto"/>
        <w:right w:val="none" w:sz="0" w:space="0" w:color="auto"/>
      </w:divBdr>
    </w:div>
    <w:div w:id="1149444403">
      <w:bodyDiv w:val="1"/>
      <w:marLeft w:val="0"/>
      <w:marRight w:val="0"/>
      <w:marTop w:val="0"/>
      <w:marBottom w:val="0"/>
      <w:divBdr>
        <w:top w:val="none" w:sz="0" w:space="0" w:color="auto"/>
        <w:left w:val="none" w:sz="0" w:space="0" w:color="auto"/>
        <w:bottom w:val="none" w:sz="0" w:space="0" w:color="auto"/>
        <w:right w:val="none" w:sz="0" w:space="0" w:color="auto"/>
      </w:divBdr>
    </w:div>
    <w:div w:id="1331593125">
      <w:bodyDiv w:val="1"/>
      <w:marLeft w:val="0"/>
      <w:marRight w:val="0"/>
      <w:marTop w:val="0"/>
      <w:marBottom w:val="0"/>
      <w:divBdr>
        <w:top w:val="none" w:sz="0" w:space="0" w:color="auto"/>
        <w:left w:val="none" w:sz="0" w:space="0" w:color="auto"/>
        <w:bottom w:val="none" w:sz="0" w:space="0" w:color="auto"/>
        <w:right w:val="none" w:sz="0" w:space="0" w:color="auto"/>
      </w:divBdr>
    </w:div>
    <w:div w:id="1620867748">
      <w:bodyDiv w:val="1"/>
      <w:marLeft w:val="0"/>
      <w:marRight w:val="0"/>
      <w:marTop w:val="0"/>
      <w:marBottom w:val="0"/>
      <w:divBdr>
        <w:top w:val="none" w:sz="0" w:space="0" w:color="auto"/>
        <w:left w:val="none" w:sz="0" w:space="0" w:color="auto"/>
        <w:bottom w:val="none" w:sz="0" w:space="0" w:color="auto"/>
        <w:right w:val="none" w:sz="0" w:space="0" w:color="auto"/>
      </w:divBdr>
    </w:div>
    <w:div w:id="17913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'E-Collect Plan'!$C$14</c:f>
              <c:strCache>
                <c:ptCount val="1"/>
                <c:pt idx="0">
                  <c:v>Start</c:v>
                </c:pt>
              </c:strCache>
            </c:strRef>
          </c:tx>
          <c:spPr>
            <a:noFill/>
            <a:ln>
              <a:noFill/>
            </a:ln>
            <a:effectLst/>
          </c:spPr>
          <c:invertIfNegative val="0"/>
          <c:cat>
            <c:strRef>
              <c:f>'E-Collect Plan'!$A$15:$A$36</c:f>
              <c:strCache>
                <c:ptCount val="22"/>
                <c:pt idx="0">
                  <c:v>Sprint 1</c:v>
                </c:pt>
                <c:pt idx="1">
                  <c:v>CR 1.0 Creation of personalized work lists for the different roles</c:v>
                </c:pt>
                <c:pt idx="2">
                  <c:v>CR 2.0 Automatic relegation of files from branches to remedial</c:v>
                </c:pt>
                <c:pt idx="3">
                  <c:v>CR 3.0 Remittance of CRB listing data</c:v>
                </c:pt>
                <c:pt idx="4">
                  <c:v>CR 4.0 Automatic generation of post listing demand letters</c:v>
                </c:pt>
                <c:pt idx="5">
                  <c:v>CR 5.0 Enhancement of Collectors work list</c:v>
                </c:pt>
                <c:pt idx="6">
                  <c:v>Sprint 2</c:v>
                </c:pt>
                <c:pt idx="7">
                  <c:v>CR 6.0 Enhancement of EDC work list</c:v>
                </c:pt>
                <c:pt idx="8">
                  <c:v>CR 7.0 Enhancement of service providers work list</c:v>
                </c:pt>
                <c:pt idx="9">
                  <c:v>CR 8.0 Generation of fee notes for general service providers</c:v>
                </c:pt>
                <c:pt idx="10">
                  <c:v>CR 9.0 Report improvements on service providers</c:v>
                </c:pt>
                <c:pt idx="11">
                  <c:v>CR 10.0 Automated generation of prelisting demand letters</c:v>
                </c:pt>
                <c:pt idx="12">
                  <c:v>Sprint 3</c:v>
                </c:pt>
                <c:pt idx="13">
                  <c:v>CR 11.0 Integration with Avaya</c:v>
                </c:pt>
                <c:pt idx="14">
                  <c:v>CR 12.1 Enhance the system to be able to generate a report …</c:v>
                </c:pt>
                <c:pt idx="15">
                  <c:v>CR 12.2 The system to allow uploading of email attachments</c:v>
                </c:pt>
                <c:pt idx="16">
                  <c:v>CR 12.3 The system to allow attachments on Paying accounts</c:v>
                </c:pt>
                <c:pt idx="17">
                  <c:v>CR 12.4 Performing card accounts to be loaded in e-collect</c:v>
                </c:pt>
                <c:pt idx="18">
                  <c:v>CR 12.5 Have capability to amend the list for automatic SMS alerts</c:v>
                </c:pt>
                <c:pt idx="19">
                  <c:v>CR 12.6 Automation of Cancellation notices for IPF</c:v>
                </c:pt>
                <c:pt idx="20">
                  <c:v>CR 12.7 Automation of Repossession instructions for AF Customers to auctioneers email</c:v>
                </c:pt>
                <c:pt idx="21">
                  <c:v>CR 12.8 Integration of e-collect to other bank systems</c:v>
                </c:pt>
              </c:strCache>
            </c:strRef>
          </c:cat>
          <c:val>
            <c:numRef>
              <c:f>'E-Collect Plan'!$C$15:$C$36</c:f>
              <c:numCache>
                <c:formatCode>[$-409]d\-mmm;@</c:formatCode>
                <c:ptCount val="22"/>
                <c:pt idx="0">
                  <c:v>43298</c:v>
                </c:pt>
                <c:pt idx="1">
                  <c:v>43298</c:v>
                </c:pt>
                <c:pt idx="2">
                  <c:v>43303</c:v>
                </c:pt>
                <c:pt idx="3">
                  <c:v>43309</c:v>
                </c:pt>
                <c:pt idx="4">
                  <c:v>43312</c:v>
                </c:pt>
                <c:pt idx="5">
                  <c:v>43314</c:v>
                </c:pt>
                <c:pt idx="6">
                  <c:v>43321</c:v>
                </c:pt>
                <c:pt idx="7">
                  <c:v>43321</c:v>
                </c:pt>
                <c:pt idx="8">
                  <c:v>43326</c:v>
                </c:pt>
                <c:pt idx="9">
                  <c:v>43332</c:v>
                </c:pt>
                <c:pt idx="10">
                  <c:v>43335</c:v>
                </c:pt>
                <c:pt idx="11">
                  <c:v>43338</c:v>
                </c:pt>
                <c:pt idx="12">
                  <c:v>43348</c:v>
                </c:pt>
                <c:pt idx="13">
                  <c:v>43348</c:v>
                </c:pt>
                <c:pt idx="14">
                  <c:v>43351</c:v>
                </c:pt>
                <c:pt idx="15">
                  <c:v>43354</c:v>
                </c:pt>
                <c:pt idx="16">
                  <c:v>43355</c:v>
                </c:pt>
                <c:pt idx="17">
                  <c:v>43356</c:v>
                </c:pt>
                <c:pt idx="18">
                  <c:v>43359</c:v>
                </c:pt>
                <c:pt idx="19">
                  <c:v>43360</c:v>
                </c:pt>
                <c:pt idx="20">
                  <c:v>43363</c:v>
                </c:pt>
                <c:pt idx="21">
                  <c:v>43366</c:v>
                </c:pt>
              </c:numCache>
            </c:numRef>
          </c:val>
          <c:extLst>
            <c:ext xmlns:c16="http://schemas.microsoft.com/office/drawing/2014/chart" uri="{C3380CC4-5D6E-409C-BE32-E72D297353CC}">
              <c16:uniqueId val="{00000000-3293-45F2-91E9-512D13DA0C00}"/>
            </c:ext>
          </c:extLst>
        </c:ser>
        <c:ser>
          <c:idx val="1"/>
          <c:order val="1"/>
          <c:tx>
            <c:strRef>
              <c:f>'E-Collect Plan'!$E$14</c:f>
              <c:strCache>
                <c:ptCount val="1"/>
                <c:pt idx="0">
                  <c:v>Days</c:v>
                </c:pt>
              </c:strCache>
            </c:strRef>
          </c:tx>
          <c:invertIfNegative val="0"/>
          <c:dPt>
            <c:idx val="0"/>
            <c:invertIfNegative val="0"/>
            <c:bubble3D val="0"/>
            <c:spPr>
              <a:solidFill>
                <a:srgbClr val="558ED5"/>
              </a:solidFill>
            </c:spPr>
            <c:extLst>
              <c:ext xmlns:c16="http://schemas.microsoft.com/office/drawing/2014/chart" uri="{C3380CC4-5D6E-409C-BE32-E72D297353CC}">
                <c16:uniqueId val="{00000002-3293-45F2-91E9-512D13DA0C00}"/>
              </c:ext>
            </c:extLst>
          </c:dPt>
          <c:dPt>
            <c:idx val="1"/>
            <c:invertIfNegative val="0"/>
            <c:bubble3D val="0"/>
            <c:spPr>
              <a:solidFill>
                <a:srgbClr val="558ED5"/>
              </a:solidFill>
            </c:spPr>
            <c:extLst>
              <c:ext xmlns:c16="http://schemas.microsoft.com/office/drawing/2014/chart" uri="{C3380CC4-5D6E-409C-BE32-E72D297353CC}">
                <c16:uniqueId val="{00000004-3293-45F2-91E9-512D13DA0C00}"/>
              </c:ext>
            </c:extLst>
          </c:dPt>
          <c:dPt>
            <c:idx val="2"/>
            <c:invertIfNegative val="0"/>
            <c:bubble3D val="0"/>
            <c:spPr>
              <a:solidFill>
                <a:srgbClr val="558ED5"/>
              </a:solidFill>
            </c:spPr>
            <c:extLst>
              <c:ext xmlns:c16="http://schemas.microsoft.com/office/drawing/2014/chart" uri="{C3380CC4-5D6E-409C-BE32-E72D297353CC}">
                <c16:uniqueId val="{00000006-3293-45F2-91E9-512D13DA0C00}"/>
              </c:ext>
            </c:extLst>
          </c:dPt>
          <c:dPt>
            <c:idx val="3"/>
            <c:invertIfNegative val="0"/>
            <c:bubble3D val="0"/>
            <c:spPr>
              <a:solidFill>
                <a:srgbClr val="558ED5"/>
              </a:solidFill>
            </c:spPr>
            <c:extLst>
              <c:ext xmlns:c16="http://schemas.microsoft.com/office/drawing/2014/chart" uri="{C3380CC4-5D6E-409C-BE32-E72D297353CC}">
                <c16:uniqueId val="{00000008-3293-45F2-91E9-512D13DA0C00}"/>
              </c:ext>
            </c:extLst>
          </c:dPt>
          <c:dPt>
            <c:idx val="4"/>
            <c:invertIfNegative val="0"/>
            <c:bubble3D val="0"/>
            <c:spPr>
              <a:solidFill>
                <a:schemeClr val="accent3">
                  <a:lumMod val="75000"/>
                </a:schemeClr>
              </a:solidFill>
            </c:spPr>
            <c:extLst>
              <c:ext xmlns:c16="http://schemas.microsoft.com/office/drawing/2014/chart" uri="{C3380CC4-5D6E-409C-BE32-E72D297353CC}">
                <c16:uniqueId val="{0000000A-3293-45F2-91E9-512D13DA0C00}"/>
              </c:ext>
            </c:extLst>
          </c:dPt>
          <c:dPt>
            <c:idx val="5"/>
            <c:invertIfNegative val="0"/>
            <c:bubble3D val="0"/>
            <c:spPr>
              <a:solidFill>
                <a:srgbClr val="77933C"/>
              </a:solidFill>
            </c:spPr>
            <c:extLst>
              <c:ext xmlns:c16="http://schemas.microsoft.com/office/drawing/2014/chart" uri="{C3380CC4-5D6E-409C-BE32-E72D297353CC}">
                <c16:uniqueId val="{0000000C-3293-45F2-91E9-512D13DA0C00}"/>
              </c:ext>
            </c:extLst>
          </c:dPt>
          <c:dPt>
            <c:idx val="6"/>
            <c:invertIfNegative val="0"/>
            <c:bubble3D val="0"/>
            <c:spPr>
              <a:solidFill>
                <a:srgbClr val="77933C"/>
              </a:solidFill>
            </c:spPr>
            <c:extLst>
              <c:ext xmlns:c16="http://schemas.microsoft.com/office/drawing/2014/chart" uri="{C3380CC4-5D6E-409C-BE32-E72D297353CC}">
                <c16:uniqueId val="{0000000E-3293-45F2-91E9-512D13DA0C00}"/>
              </c:ext>
            </c:extLst>
          </c:dPt>
          <c:dPt>
            <c:idx val="7"/>
            <c:invertIfNegative val="0"/>
            <c:bubble3D val="0"/>
            <c:spPr>
              <a:solidFill>
                <a:srgbClr val="77933C"/>
              </a:solidFill>
            </c:spPr>
            <c:extLst>
              <c:ext xmlns:c16="http://schemas.microsoft.com/office/drawing/2014/chart" uri="{C3380CC4-5D6E-409C-BE32-E72D297353CC}">
                <c16:uniqueId val="{00000010-3293-45F2-91E9-512D13DA0C00}"/>
              </c:ext>
            </c:extLst>
          </c:dPt>
          <c:dPt>
            <c:idx val="8"/>
            <c:invertIfNegative val="0"/>
            <c:bubble3D val="0"/>
            <c:spPr>
              <a:solidFill>
                <a:schemeClr val="bg1">
                  <a:lumMod val="65000"/>
                </a:schemeClr>
              </a:solidFill>
            </c:spPr>
            <c:extLst>
              <c:ext xmlns:c16="http://schemas.microsoft.com/office/drawing/2014/chart" uri="{C3380CC4-5D6E-409C-BE32-E72D297353CC}">
                <c16:uniqueId val="{00000012-3293-45F2-91E9-512D13DA0C00}"/>
              </c:ext>
            </c:extLst>
          </c:dPt>
          <c:dPt>
            <c:idx val="9"/>
            <c:invertIfNegative val="0"/>
            <c:bubble3D val="0"/>
            <c:spPr>
              <a:solidFill>
                <a:srgbClr val="A6A6A6"/>
              </a:solidFill>
            </c:spPr>
            <c:extLst>
              <c:ext xmlns:c16="http://schemas.microsoft.com/office/drawing/2014/chart" uri="{C3380CC4-5D6E-409C-BE32-E72D297353CC}">
                <c16:uniqueId val="{00000014-3293-45F2-91E9-512D13DA0C00}"/>
              </c:ext>
            </c:extLst>
          </c:dPt>
          <c:dPt>
            <c:idx val="10"/>
            <c:invertIfNegative val="0"/>
            <c:bubble3D val="0"/>
            <c:spPr>
              <a:solidFill>
                <a:srgbClr val="A6A6A6"/>
              </a:solidFill>
            </c:spPr>
            <c:extLst>
              <c:ext xmlns:c16="http://schemas.microsoft.com/office/drawing/2014/chart" uri="{C3380CC4-5D6E-409C-BE32-E72D297353CC}">
                <c16:uniqueId val="{00000016-3293-45F2-91E9-512D13DA0C00}"/>
              </c:ext>
            </c:extLst>
          </c:dPt>
          <c:dPt>
            <c:idx val="11"/>
            <c:invertIfNegative val="0"/>
            <c:bubble3D val="0"/>
            <c:spPr>
              <a:solidFill>
                <a:srgbClr val="A6A6A6"/>
              </a:solidFill>
            </c:spPr>
            <c:extLst>
              <c:ext xmlns:c16="http://schemas.microsoft.com/office/drawing/2014/chart" uri="{C3380CC4-5D6E-409C-BE32-E72D297353CC}">
                <c16:uniqueId val="{00000018-3293-45F2-91E9-512D13DA0C00}"/>
              </c:ext>
            </c:extLst>
          </c:dPt>
          <c:dPt>
            <c:idx val="12"/>
            <c:invertIfNegative val="0"/>
            <c:bubble3D val="0"/>
            <c:spPr>
              <a:solidFill>
                <a:srgbClr val="660066"/>
              </a:solidFill>
            </c:spPr>
            <c:extLst>
              <c:ext xmlns:c16="http://schemas.microsoft.com/office/drawing/2014/chart" uri="{C3380CC4-5D6E-409C-BE32-E72D297353CC}">
                <c16:uniqueId val="{0000001A-3293-45F2-91E9-512D13DA0C00}"/>
              </c:ext>
            </c:extLst>
          </c:dPt>
          <c:dPt>
            <c:idx val="13"/>
            <c:invertIfNegative val="0"/>
            <c:bubble3D val="0"/>
            <c:spPr>
              <a:solidFill>
                <a:srgbClr val="660066"/>
              </a:solidFill>
            </c:spPr>
            <c:extLst>
              <c:ext xmlns:c16="http://schemas.microsoft.com/office/drawing/2014/chart" uri="{C3380CC4-5D6E-409C-BE32-E72D297353CC}">
                <c16:uniqueId val="{0000001C-3293-45F2-91E9-512D13DA0C00}"/>
              </c:ext>
            </c:extLst>
          </c:dPt>
          <c:dPt>
            <c:idx val="14"/>
            <c:invertIfNegative val="0"/>
            <c:bubble3D val="0"/>
            <c:spPr>
              <a:solidFill>
                <a:srgbClr val="660066"/>
              </a:solidFill>
            </c:spPr>
            <c:extLst>
              <c:ext xmlns:c16="http://schemas.microsoft.com/office/drawing/2014/chart" uri="{C3380CC4-5D6E-409C-BE32-E72D297353CC}">
                <c16:uniqueId val="{0000001E-3293-45F2-91E9-512D13DA0C00}"/>
              </c:ext>
            </c:extLst>
          </c:dPt>
          <c:dPt>
            <c:idx val="15"/>
            <c:invertIfNegative val="0"/>
            <c:bubble3D val="0"/>
            <c:spPr>
              <a:solidFill>
                <a:srgbClr val="660066"/>
              </a:solidFill>
            </c:spPr>
            <c:extLst>
              <c:ext xmlns:c16="http://schemas.microsoft.com/office/drawing/2014/chart" uri="{C3380CC4-5D6E-409C-BE32-E72D297353CC}">
                <c16:uniqueId val="{00000020-3293-45F2-91E9-512D13DA0C00}"/>
              </c:ext>
            </c:extLst>
          </c:dPt>
          <c:cat>
            <c:strRef>
              <c:f>'E-Collect Plan'!$A$15:$A$36</c:f>
              <c:strCache>
                <c:ptCount val="22"/>
                <c:pt idx="0">
                  <c:v>Sprint 1</c:v>
                </c:pt>
                <c:pt idx="1">
                  <c:v>CR 1.0 Creation of personalized work lists for the different roles</c:v>
                </c:pt>
                <c:pt idx="2">
                  <c:v>CR 2.0 Automatic relegation of files from branches to remedial</c:v>
                </c:pt>
                <c:pt idx="3">
                  <c:v>CR 3.0 Remittance of CRB listing data</c:v>
                </c:pt>
                <c:pt idx="4">
                  <c:v>CR 4.0 Automatic generation of post listing demand letters</c:v>
                </c:pt>
                <c:pt idx="5">
                  <c:v>CR 5.0 Enhancement of Collectors work list</c:v>
                </c:pt>
                <c:pt idx="6">
                  <c:v>Sprint 2</c:v>
                </c:pt>
                <c:pt idx="7">
                  <c:v>CR 6.0 Enhancement of EDC work list</c:v>
                </c:pt>
                <c:pt idx="8">
                  <c:v>CR 7.0 Enhancement of service providers work list</c:v>
                </c:pt>
                <c:pt idx="9">
                  <c:v>CR 8.0 Generation of fee notes for general service providers</c:v>
                </c:pt>
                <c:pt idx="10">
                  <c:v>CR 9.0 Report improvements on service providers</c:v>
                </c:pt>
                <c:pt idx="11">
                  <c:v>CR 10.0 Automated generation of prelisting demand letters</c:v>
                </c:pt>
                <c:pt idx="12">
                  <c:v>Sprint 3</c:v>
                </c:pt>
                <c:pt idx="13">
                  <c:v>CR 11.0 Integration with Avaya</c:v>
                </c:pt>
                <c:pt idx="14">
                  <c:v>CR 12.1 Enhance the system to be able to generate a report …</c:v>
                </c:pt>
                <c:pt idx="15">
                  <c:v>CR 12.2 The system to allow uploading of email attachments</c:v>
                </c:pt>
                <c:pt idx="16">
                  <c:v>CR 12.3 The system to allow attachments on Paying accounts</c:v>
                </c:pt>
                <c:pt idx="17">
                  <c:v>CR 12.4 Performing card accounts to be loaded in e-collect</c:v>
                </c:pt>
                <c:pt idx="18">
                  <c:v>CR 12.5 Have capability to amend the list for automatic SMS alerts</c:v>
                </c:pt>
                <c:pt idx="19">
                  <c:v>CR 12.6 Automation of Cancellation notices for IPF</c:v>
                </c:pt>
                <c:pt idx="20">
                  <c:v>CR 12.7 Automation of Repossession instructions for AF Customers to auctioneers email</c:v>
                </c:pt>
                <c:pt idx="21">
                  <c:v>CR 12.8 Integration of e-collect to other bank systems</c:v>
                </c:pt>
              </c:strCache>
            </c:strRef>
          </c:cat>
          <c:val>
            <c:numRef>
              <c:f>'E-Collect Plan'!$E$15:$E$36</c:f>
              <c:numCache>
                <c:formatCode>General</c:formatCode>
                <c:ptCount val="22"/>
                <c:pt idx="0">
                  <c:v>18</c:v>
                </c:pt>
                <c:pt idx="1">
                  <c:v>4</c:v>
                </c:pt>
                <c:pt idx="2">
                  <c:v>5</c:v>
                </c:pt>
                <c:pt idx="3">
                  <c:v>3</c:v>
                </c:pt>
                <c:pt idx="4">
                  <c:v>2</c:v>
                </c:pt>
                <c:pt idx="5">
                  <c:v>2</c:v>
                </c:pt>
                <c:pt idx="6">
                  <c:v>20</c:v>
                </c:pt>
                <c:pt idx="7">
                  <c:v>5</c:v>
                </c:pt>
                <c:pt idx="8">
                  <c:v>6</c:v>
                </c:pt>
                <c:pt idx="9">
                  <c:v>3</c:v>
                </c:pt>
                <c:pt idx="10">
                  <c:v>3</c:v>
                </c:pt>
                <c:pt idx="11">
                  <c:v>3</c:v>
                </c:pt>
                <c:pt idx="12">
                  <c:v>28</c:v>
                </c:pt>
                <c:pt idx="13">
                  <c:v>3</c:v>
                </c:pt>
                <c:pt idx="14">
                  <c:v>3</c:v>
                </c:pt>
                <c:pt idx="15">
                  <c:v>1</c:v>
                </c:pt>
                <c:pt idx="16">
                  <c:v>1</c:v>
                </c:pt>
                <c:pt idx="17">
                  <c:v>3</c:v>
                </c:pt>
                <c:pt idx="18">
                  <c:v>1</c:v>
                </c:pt>
                <c:pt idx="19">
                  <c:v>3</c:v>
                </c:pt>
                <c:pt idx="20">
                  <c:v>3</c:v>
                </c:pt>
                <c:pt idx="21">
                  <c:v>10</c:v>
                </c:pt>
              </c:numCache>
            </c:numRef>
          </c:val>
          <c:extLst>
            <c:ext xmlns:c16="http://schemas.microsoft.com/office/drawing/2014/chart" uri="{C3380CC4-5D6E-409C-BE32-E72D297353CC}">
              <c16:uniqueId val="{00000021-3293-45F2-91E9-512D13DA0C00}"/>
            </c:ext>
          </c:extLst>
        </c:ser>
        <c:dLbls>
          <c:showLegendKey val="0"/>
          <c:showVal val="0"/>
          <c:showCatName val="0"/>
          <c:showSerName val="0"/>
          <c:showPercent val="0"/>
          <c:showBubbleSize val="0"/>
        </c:dLbls>
        <c:gapWidth val="100"/>
        <c:overlap val="100"/>
        <c:axId val="-2090820632"/>
        <c:axId val="-2135357448"/>
      </c:barChart>
      <c:catAx>
        <c:axId val="-2090820632"/>
        <c:scaling>
          <c:orientation val="maxMin"/>
        </c:scaling>
        <c:delete val="0"/>
        <c:axPos val="l"/>
        <c:numFmt formatCode="General" sourceLinked="0"/>
        <c:majorTickMark val="out"/>
        <c:minorTickMark val="none"/>
        <c:tickLblPos val="nextTo"/>
        <c:crossAx val="-2135357448"/>
        <c:crosses val="autoZero"/>
        <c:auto val="1"/>
        <c:lblAlgn val="ctr"/>
        <c:lblOffset val="100"/>
        <c:noMultiLvlLbl val="0"/>
      </c:catAx>
      <c:valAx>
        <c:axId val="-2135357448"/>
        <c:scaling>
          <c:orientation val="minMax"/>
          <c:min val="43298"/>
        </c:scaling>
        <c:delete val="0"/>
        <c:axPos val="t"/>
        <c:majorGridlines/>
        <c:numFmt formatCode="[$-409]d\-mmm;@" sourceLinked="1"/>
        <c:majorTickMark val="out"/>
        <c:minorTickMark val="none"/>
        <c:tickLblPos val="nextTo"/>
        <c:crossAx val="-20908206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DAB9B-F84E-564F-84E8-D9AB4524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 Daniel (ET - Addis Ababa)</dc:creator>
  <cp:keywords/>
  <dc:description/>
  <cp:lastModifiedBy>Microsoft Office User</cp:lastModifiedBy>
  <cp:revision>3</cp:revision>
  <dcterms:created xsi:type="dcterms:W3CDTF">2018-07-27T13:45:00Z</dcterms:created>
  <dcterms:modified xsi:type="dcterms:W3CDTF">2019-02-13T20:42:00Z</dcterms:modified>
</cp:coreProperties>
</file>